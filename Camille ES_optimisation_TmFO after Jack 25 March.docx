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31979" w14:textId="37E9EF8A" w:rsidR="00245608" w:rsidRDefault="008C073A" w:rsidP="00B45796">
      <w:pPr>
        <w:pStyle w:val="Titre"/>
        <w:rPr>
          <w:sz w:val="48"/>
          <w:szCs w:val="48"/>
        </w:rPr>
      </w:pPr>
      <w:r>
        <w:rPr>
          <w:sz w:val="48"/>
          <w:szCs w:val="48"/>
        </w:rPr>
        <w:t xml:space="preserve">Optimal strategies for Amazonian production forests. </w:t>
      </w:r>
    </w:p>
    <w:p w14:paraId="33B31C10" w14:textId="77777777" w:rsidR="00245608" w:rsidRPr="00B45796" w:rsidRDefault="008C073A">
      <w:pPr>
        <w:pStyle w:val="Titre1"/>
        <w:rPr>
          <w:b/>
        </w:rPr>
        <w:pPrChange w:id="0" w:author="Putz,Francis E" w:date="2019-03-25T06:29:00Z">
          <w:pPr>
            <w:pStyle w:val="Titre1"/>
            <w:numPr>
              <w:numId w:val="2"/>
            </w:numPr>
            <w:ind w:left="720" w:hanging="360"/>
            <w:jc w:val="both"/>
          </w:pPr>
        </w:pPrChange>
      </w:pPr>
      <w:r w:rsidRPr="00B45796">
        <w:rPr>
          <w:b/>
        </w:rPr>
        <w:t>Abstract</w:t>
      </w:r>
    </w:p>
    <w:p w14:paraId="794854CC" w14:textId="2B2FB984" w:rsidR="00245608" w:rsidRDefault="008C073A" w:rsidP="00B45796">
      <w:r>
        <w:t xml:space="preserve">Although tropical forests harbour most of the terrestrial carbon and </w:t>
      </w:r>
      <w:r w:rsidR="00226E5F">
        <w:t>biological</w:t>
      </w:r>
      <w:r>
        <w:t xml:space="preserve"> diversity on Earth they continue to be deforested or degraded at high rates. In Amazonia, the largest tropical forest on Earth, a sixth of the remaining natural forest is formally dedicated to timber production. </w:t>
      </w:r>
      <w:proofErr w:type="gramStart"/>
      <w:r>
        <w:t>Reconciling  timber</w:t>
      </w:r>
      <w:proofErr w:type="gramEnd"/>
      <w:r>
        <w:t xml:space="preserve"> production with the provision of other ecosystem services (ESs) remains a major challenge for forest managers and policy-makers. This study applies a spatial optimisation of logging in Amazonian production forests to analyse potential trade-offs between timber production, carbon storage, and biodiversity conservation. Logging regulations currently applied in the region result in sub-optimal ES-use efficiency. Long-term timber provision will require adoption of a land-sharing strategy that involves extensive logging </w:t>
      </w:r>
      <w:proofErr w:type="gramStart"/>
      <w:r>
        <w:t>at  low</w:t>
      </w:r>
      <w:proofErr w:type="gramEnd"/>
      <w:r>
        <w:t xml:space="preserve"> intensity, whereas retention of carbon and diversity will be favoured by intensive logging on the outer fringes of the region). Depending on management goals and societal demands, either choice will substantially influence the future of Amazonian forests. Overall, our results highlight the need for a </w:t>
      </w:r>
      <w:r w:rsidR="00226E5F">
        <w:t>revaluation</w:t>
      </w:r>
      <w:r>
        <w:t xml:space="preserve"> of current logging regulations and for regional cooperation among Amazonian countries to enhance coherent and trans-boundary forest management.</w:t>
      </w:r>
    </w:p>
    <w:p w14:paraId="66E9FEC8" w14:textId="04585E19" w:rsidR="00245608" w:rsidRDefault="008C073A" w:rsidP="00B45796">
      <w:pPr>
        <w:pStyle w:val="Titre1"/>
        <w:numPr>
          <w:ilvl w:val="0"/>
          <w:numId w:val="3"/>
        </w:numPr>
        <w:ind w:hanging="1080"/>
      </w:pPr>
      <w:r>
        <w:t>Introduction</w:t>
      </w:r>
    </w:p>
    <w:p w14:paraId="39E0356B" w14:textId="4F624CAA" w:rsidR="00245608" w:rsidRDefault="008C073A" w:rsidP="00B45796">
      <w:pPr>
        <w:spacing w:after="0"/>
      </w:pPr>
      <w:r>
        <w:t xml:space="preserve">By storing about 30% of the Earth’s terrestrial carbon (Pan, </w:t>
      </w:r>
      <w:proofErr w:type="spellStart"/>
      <w:r>
        <w:t>Birdsey</w:t>
      </w:r>
      <w:proofErr w:type="spellEnd"/>
      <w:r>
        <w:t>, Phillips, &amp; Jackson, 2013) and half of the world’s biodiversity (</w:t>
      </w:r>
      <w:proofErr w:type="spellStart"/>
      <w:r>
        <w:t>Pimm</w:t>
      </w:r>
      <w:proofErr w:type="spellEnd"/>
      <w:r>
        <w:t xml:space="preserve"> et al., 2014), regulating hydrological cycles (Fisher et al., 2009), and furnishing a wide range of timber and non-timber goods, tropical forests are of critical for human welfare </w:t>
      </w:r>
      <w:r w:rsidR="00AB1448">
        <w:t>including the</w:t>
      </w:r>
      <w:r>
        <w:t xml:space="preserve"> mitigat</w:t>
      </w:r>
      <w:r w:rsidR="00AB1448">
        <w:t>ion of</w:t>
      </w:r>
      <w:r>
        <w:t xml:space="preserve"> ongoing climate change. These benefits notwithstanding, tropical forests are being converted into cropland at a higher-than-ever rate</w:t>
      </w:r>
      <w:r w:rsidR="00AB1448">
        <w:t xml:space="preserve"> </w:t>
      </w:r>
      <w:r>
        <w:t>(2101 km</w:t>
      </w:r>
      <w:r>
        <w:rPr>
          <w:vertAlign w:val="superscript"/>
        </w:rPr>
        <w:t>2</w:t>
      </w:r>
      <w:r>
        <w:t xml:space="preserve"> per year </w:t>
      </w:r>
      <w:proofErr w:type="gramStart"/>
      <w:r>
        <w:t>between 2000-2012 (Hansen et al., 2013)</w:t>
      </w:r>
      <w:proofErr w:type="gramEnd"/>
      <w:r>
        <w:t xml:space="preserve"> and are facing increasing pressure from other human activities (Lewis, Edwards, &amp; Galbraith, 2015). </w:t>
      </w:r>
      <w:r w:rsidR="00B17315">
        <w:t xml:space="preserve">One established way to counter </w:t>
      </w:r>
      <w:r>
        <w:t xml:space="preserve"> tropical forest loss</w:t>
      </w:r>
      <w:r w:rsidR="00B17315">
        <w:t xml:space="preserve"> is to establish restricted access</w:t>
      </w:r>
      <w:r>
        <w:t xml:space="preserve"> protected areas</w:t>
      </w:r>
      <w:r w:rsidR="00B17315">
        <w:t>, but</w:t>
      </w:r>
      <w:r>
        <w:t xml:space="preserve"> this simple dichotomy (protected or not) poorly reflects the wide gradient of forest uses and their effects  (</w:t>
      </w:r>
      <w:r w:rsidR="00AB1448">
        <w:t xml:space="preserve">e.g., </w:t>
      </w:r>
      <w:r>
        <w:t xml:space="preserve">de Castro Solar et al., 2015; Gibson et al., 2011). </w:t>
      </w:r>
    </w:p>
    <w:p w14:paraId="696E1FE3" w14:textId="7CD34CB8" w:rsidR="00245608" w:rsidRDefault="00B57747" w:rsidP="00B45796">
      <w:pPr>
        <w:spacing w:after="0"/>
      </w:pPr>
      <w:r>
        <w:tab/>
      </w:r>
      <w:r w:rsidR="008C073A">
        <w:t xml:space="preserve">In the tropics, c. 40% of sawn wood traded annually </w:t>
      </w:r>
      <w:r w:rsidR="0048526E">
        <w:t>is harvested</w:t>
      </w:r>
      <w:r w:rsidR="008C073A">
        <w:t xml:space="preserve"> from natural forests (</w:t>
      </w:r>
      <w:proofErr w:type="spellStart"/>
      <w:r w:rsidR="008C073A">
        <w:t>Payn</w:t>
      </w:r>
      <w:proofErr w:type="spellEnd"/>
      <w:r w:rsidR="008C073A">
        <w:t xml:space="preserve"> et al., 2015). Brazil is among the largest producers of tropical round wood, with 24 million m</w:t>
      </w:r>
      <w:r w:rsidR="008C073A">
        <w:rPr>
          <w:vertAlign w:val="superscript"/>
        </w:rPr>
        <w:t>3</w:t>
      </w:r>
      <w:r w:rsidR="008C073A">
        <w:t xml:space="preserve"> (48% of its total log production) annually harvested from </w:t>
      </w:r>
      <w:r w:rsidR="0048526E">
        <w:t xml:space="preserve">its </w:t>
      </w:r>
      <w:r w:rsidR="008C073A">
        <w:t>natural tropical forests (</w:t>
      </w:r>
      <w:proofErr w:type="spellStart"/>
      <w:r w:rsidR="008C073A">
        <w:t>Blaser</w:t>
      </w:r>
      <w:proofErr w:type="spellEnd"/>
      <w:r w:rsidR="008C073A">
        <w:t xml:space="preserve">, </w:t>
      </w:r>
      <w:proofErr w:type="spellStart"/>
      <w:r w:rsidR="008C073A">
        <w:t>Sarre</w:t>
      </w:r>
      <w:proofErr w:type="spellEnd"/>
      <w:r w:rsidR="008C073A">
        <w:t xml:space="preserve">, </w:t>
      </w:r>
      <w:proofErr w:type="spellStart"/>
      <w:r w:rsidR="008C073A">
        <w:t>Poore</w:t>
      </w:r>
      <w:proofErr w:type="spellEnd"/>
      <w:r w:rsidR="008C073A">
        <w:t xml:space="preserve">, &amp; Johnson, 2011). Selective logging is the dominant harvesting system in use, consisting in felling a few commercial trees and leaving the rest of the forest to natural dynamics. Because most of the forest cover remains after </w:t>
      </w:r>
      <w:r w:rsidR="00B17315">
        <w:t>the harvest</w:t>
      </w:r>
      <w:r w:rsidR="008C073A">
        <w:t>, selectively logged forests still harbour most of their initial carbon stocks, biodiversity, and other environmental features (</w:t>
      </w:r>
      <w:proofErr w:type="spellStart"/>
      <w:r w:rsidR="008C073A">
        <w:t>Putz</w:t>
      </w:r>
      <w:proofErr w:type="spellEnd"/>
      <w:r w:rsidR="008C073A">
        <w:t xml:space="preserve"> et al., 2012).</w:t>
      </w:r>
      <w:r w:rsidR="00B17315">
        <w:t xml:space="preserve"> For this reason, arguments are made for the integration of</w:t>
      </w:r>
      <w:r w:rsidR="008C073A">
        <w:t xml:space="preserve"> selectively logged forests into forest conservation schemes (Edwards, Tobias, </w:t>
      </w:r>
      <w:proofErr w:type="spellStart"/>
      <w:r w:rsidR="008C073A">
        <w:t>Sheil</w:t>
      </w:r>
      <w:proofErr w:type="spellEnd"/>
      <w:r w:rsidR="008C073A">
        <w:t xml:space="preserve">, </w:t>
      </w:r>
      <w:proofErr w:type="spellStart"/>
      <w:r w:rsidR="008C073A">
        <w:t>Meijaard</w:t>
      </w:r>
      <w:proofErr w:type="spellEnd"/>
      <w:r w:rsidR="008C073A">
        <w:t xml:space="preserve">, &amp; </w:t>
      </w:r>
      <w:proofErr w:type="spellStart"/>
      <w:r w:rsidR="008C073A">
        <w:t>Laurance</w:t>
      </w:r>
      <w:proofErr w:type="spellEnd"/>
      <w:r w:rsidR="008C073A">
        <w:t xml:space="preserve">, 2014). </w:t>
      </w:r>
    </w:p>
    <w:p w14:paraId="40CA3563" w14:textId="66C0ED31" w:rsidR="00245608" w:rsidRDefault="00B17315" w:rsidP="00B45796">
      <w:pPr>
        <w:spacing w:after="0"/>
      </w:pPr>
      <w:r>
        <w:tab/>
        <w:t>Al</w:t>
      </w:r>
      <w:r w:rsidR="008C073A">
        <w:t>though</w:t>
      </w:r>
      <w:r>
        <w:t xml:space="preserve"> recognition of</w:t>
      </w:r>
      <w:r w:rsidR="008C073A">
        <w:t xml:space="preserve"> the value of production forests in providing </w:t>
      </w:r>
      <w:r>
        <w:t xml:space="preserve">a diversity of </w:t>
      </w:r>
      <w:r w:rsidR="008C073A">
        <w:t>Ecosyst</w:t>
      </w:r>
      <w:r w:rsidR="00B45796">
        <w:t>em Services (ESs) is increasing</w:t>
      </w:r>
      <w:r w:rsidR="008C073A">
        <w:t xml:space="preserve">, most conservation programs and payments for ES schemes focus on </w:t>
      </w:r>
      <w:r>
        <w:t xml:space="preserve">a </w:t>
      </w:r>
      <w:r w:rsidR="008C073A">
        <w:t xml:space="preserve">single ES (e.g. carbon in REDD+ programs (Laing, </w:t>
      </w:r>
      <w:proofErr w:type="spellStart"/>
      <w:r w:rsidR="008C073A">
        <w:t>Taschini</w:t>
      </w:r>
      <w:proofErr w:type="spellEnd"/>
      <w:r w:rsidR="008C073A">
        <w:t>, &amp; Palmer, 2016))</w:t>
      </w:r>
      <w:r>
        <w:t xml:space="preserve"> and therefore fail</w:t>
      </w:r>
      <w:r w:rsidR="008C073A">
        <w:t xml:space="preserve"> to account for</w:t>
      </w:r>
      <w:r>
        <w:t xml:space="preserve"> the</w:t>
      </w:r>
      <w:r w:rsidR="008C073A">
        <w:t xml:space="preserve"> multi-functionality and complexity</w:t>
      </w:r>
      <w:r>
        <w:t xml:space="preserve"> of forests</w:t>
      </w:r>
      <w:r w:rsidR="008C073A">
        <w:t xml:space="preserve"> (Van der </w:t>
      </w:r>
      <w:proofErr w:type="spellStart"/>
      <w:r w:rsidR="008C073A">
        <w:t>Plas</w:t>
      </w:r>
      <w:proofErr w:type="spellEnd"/>
      <w:r w:rsidR="008C073A">
        <w:t xml:space="preserve"> et al., 2018). Few studies have addressed multi-criteria decision-making in the context of optimizing ES provisioning in tropical forests. For instance, a plot-level study in a logging concession in Suriname found that trade-offs </w:t>
      </w:r>
      <w:r w:rsidR="008C073A">
        <w:lastRenderedPageBreak/>
        <w:t xml:space="preserve">between carbon stock conservation and timber recovery </w:t>
      </w:r>
      <w:r>
        <w:t>vary with</w:t>
      </w:r>
      <w:r w:rsidR="008C073A">
        <w:t xml:space="preserve"> logging intensity (</w:t>
      </w:r>
      <w:proofErr w:type="spellStart"/>
      <w:r w:rsidR="008C073A">
        <w:t>Roopsind</w:t>
      </w:r>
      <w:proofErr w:type="spellEnd"/>
      <w:r w:rsidR="008C073A">
        <w:t xml:space="preserve">, </w:t>
      </w:r>
      <w:proofErr w:type="spellStart"/>
      <w:r w:rsidR="008C073A">
        <w:t>Caughlin</w:t>
      </w:r>
      <w:proofErr w:type="spellEnd"/>
      <w:r w:rsidR="008C073A">
        <w:t xml:space="preserve">, van der </w:t>
      </w:r>
      <w:proofErr w:type="spellStart"/>
      <w:r w:rsidR="008C073A">
        <w:t>Hout</w:t>
      </w:r>
      <w:proofErr w:type="spellEnd"/>
      <w:r w:rsidR="008C073A">
        <w:t xml:space="preserve">, </w:t>
      </w:r>
      <w:proofErr w:type="spellStart"/>
      <w:r w:rsidR="008C073A">
        <w:t>Arets</w:t>
      </w:r>
      <w:proofErr w:type="spellEnd"/>
      <w:r w:rsidR="008C073A">
        <w:t xml:space="preserve">, &amp; </w:t>
      </w:r>
      <w:proofErr w:type="spellStart"/>
      <w:r w:rsidR="008C073A">
        <w:t>Putz</w:t>
      </w:r>
      <w:proofErr w:type="spellEnd"/>
      <w:r w:rsidR="008C073A">
        <w:t xml:space="preserve">, 2018a). </w:t>
      </w:r>
    </w:p>
    <w:p w14:paraId="286EDC5A" w14:textId="4DD84D3F" w:rsidR="00245608" w:rsidRDefault="00B57747" w:rsidP="00B45796">
      <w:pPr>
        <w:spacing w:after="0"/>
      </w:pPr>
      <w:r>
        <w:tab/>
        <w:t>P</w:t>
      </w:r>
      <w:r w:rsidR="008C073A">
        <w:t xml:space="preserve">lot-level studies provide useful insights for local forest managers, but conservation-related policies </w:t>
      </w:r>
      <w:r w:rsidR="0048526E">
        <w:t>need to be informed by information derived from</w:t>
      </w:r>
      <w:r w:rsidR="008C073A">
        <w:t xml:space="preserve"> regional level</w:t>
      </w:r>
      <w:r w:rsidR="0048526E">
        <w:t xml:space="preserve"> research </w:t>
      </w:r>
      <w:r w:rsidR="008C073A">
        <w:t xml:space="preserve">(Hein, van </w:t>
      </w:r>
      <w:proofErr w:type="spellStart"/>
      <w:r w:rsidR="008C073A">
        <w:t>Koppen</w:t>
      </w:r>
      <w:proofErr w:type="spellEnd"/>
      <w:r w:rsidR="008C073A">
        <w:t xml:space="preserve">, </w:t>
      </w:r>
      <w:r w:rsidR="00B45796">
        <w:t xml:space="preserve">de Groot, &amp; van </w:t>
      </w:r>
      <w:proofErr w:type="spellStart"/>
      <w:r w:rsidR="00B45796">
        <w:t>Ierland</w:t>
      </w:r>
      <w:proofErr w:type="spellEnd"/>
      <w:r w:rsidR="00B45796">
        <w:t>, 2006) (</w:t>
      </w:r>
      <w:r w:rsidR="008C073A">
        <w:t>e.g. infrastructure planning, protected areas delimitation and logging regulation policies). Because ES provisioning varies in space (e.g. carbon stocks (</w:t>
      </w:r>
      <w:proofErr w:type="spellStart"/>
      <w:r w:rsidR="008C073A">
        <w:t>Avitabile</w:t>
      </w:r>
      <w:proofErr w:type="spellEnd"/>
      <w:r w:rsidR="008C073A">
        <w:t xml:space="preserve">, Herold, </w:t>
      </w:r>
      <w:proofErr w:type="spellStart"/>
      <w:r w:rsidR="008C073A">
        <w:t>Heuvelink</w:t>
      </w:r>
      <w:proofErr w:type="spellEnd"/>
      <w:r w:rsidR="008C073A">
        <w:t xml:space="preserve">, Lewis, Phillips, Asner, </w:t>
      </w:r>
      <w:proofErr w:type="spellStart"/>
      <w:r w:rsidR="008C073A">
        <w:t>Armston</w:t>
      </w:r>
      <w:proofErr w:type="spellEnd"/>
      <w:r w:rsidR="008C073A">
        <w:t xml:space="preserve">, </w:t>
      </w:r>
      <w:proofErr w:type="spellStart"/>
      <w:r w:rsidR="008C073A">
        <w:t>Asthon</w:t>
      </w:r>
      <w:proofErr w:type="spellEnd"/>
      <w:r w:rsidR="008C073A">
        <w:t xml:space="preserve">, et al., 2016) and biodiversity (Jenkins, </w:t>
      </w:r>
      <w:proofErr w:type="spellStart"/>
      <w:r w:rsidR="008C073A">
        <w:t>Pimm</w:t>
      </w:r>
      <w:proofErr w:type="spellEnd"/>
      <w:r w:rsidR="008C073A">
        <w:t xml:space="preserve">, &amp; Joppa, 2013)), complex spatial patterns in optimal ES provisioning are expected to emerge when scaling up (Gibson, </w:t>
      </w:r>
      <w:proofErr w:type="spellStart"/>
      <w:r w:rsidR="008C073A">
        <w:t>Ostrom</w:t>
      </w:r>
      <w:proofErr w:type="spellEnd"/>
      <w:r w:rsidR="008C073A">
        <w:t xml:space="preserve">, &amp; </w:t>
      </w:r>
      <w:proofErr w:type="spellStart"/>
      <w:r w:rsidR="008C073A">
        <w:t>Ahn</w:t>
      </w:r>
      <w:proofErr w:type="spellEnd"/>
      <w:r w:rsidR="008C073A">
        <w:t>, 2000). Plot-level optimisation of ES provisioning can thus not be directly extrapolated to inform forest management policies at larger scales. Nevertheless, current logging regulations are typically based on results from local plot-level studies</w:t>
      </w:r>
      <w:r w:rsidR="001B2455">
        <w:t xml:space="preserve">. For example, country-wide </w:t>
      </w:r>
      <w:r w:rsidR="008C073A">
        <w:t xml:space="preserve">minimum cutting cycles </w:t>
      </w:r>
      <w:r w:rsidR="001B2455">
        <w:t>(</w:t>
      </w:r>
      <w:r w:rsidR="008C073A">
        <w:t xml:space="preserve">i.e. </w:t>
      </w:r>
      <w:r w:rsidR="001B2455">
        <w:t xml:space="preserve">years </w:t>
      </w:r>
      <w:r w:rsidR="008C073A">
        <w:t>between logging events</w:t>
      </w:r>
      <w:r w:rsidR="001B2455">
        <w:t xml:space="preserve">) are set at </w:t>
      </w:r>
      <w:r w:rsidR="008C073A">
        <w:t xml:space="preserve">(20 years in Bolivia and Peru, 35 years in Brazil, </w:t>
      </w:r>
      <w:r w:rsidR="001B2455">
        <w:t xml:space="preserve">and </w:t>
      </w:r>
      <w:r w:rsidR="008C073A">
        <w:t>65 years in French Guiana (Blaser et al., 2011)</w:t>
      </w:r>
      <w:r w:rsidR="001B2455">
        <w:t>.</w:t>
      </w:r>
      <w:r w:rsidR="008C073A">
        <w:t xml:space="preserve"> There is thus a need to provide policy makers with regional assessments of ES trade-offs in Amazonian production forests. </w:t>
      </w:r>
    </w:p>
    <w:p w14:paraId="400823D0" w14:textId="136116FB" w:rsidR="00245608" w:rsidRDefault="001B2455" w:rsidP="00B45796">
      <w:pPr>
        <w:spacing w:after="0"/>
      </w:pPr>
      <w:r>
        <w:tab/>
      </w:r>
      <w:r w:rsidR="008C073A">
        <w:t xml:space="preserve">Here we </w:t>
      </w:r>
      <w:r>
        <w:t xml:space="preserve">explore </w:t>
      </w:r>
      <w:r w:rsidR="008C073A">
        <w:t>ES provision</w:t>
      </w:r>
      <w:r>
        <w:t xml:space="preserve"> optimi</w:t>
      </w:r>
      <w:r w:rsidR="003A42F8">
        <w:t>s</w:t>
      </w:r>
      <w:r>
        <w:t>ation</w:t>
      </w:r>
      <w:r w:rsidR="008C073A">
        <w:t xml:space="preserve"> in Amazonian production forests in a spatially-explicit framework. We analyse the effect of different logging intensities (no logging or </w:t>
      </w:r>
      <w:r>
        <w:t xml:space="preserve">logging at intensities of </w:t>
      </w:r>
      <w:r w:rsidR="008C073A">
        <w:t>10</w:t>
      </w:r>
      <w:r>
        <w:t xml:space="preserve">, </w:t>
      </w:r>
      <w:r w:rsidR="008C073A">
        <w:t>20</w:t>
      </w:r>
      <w:r>
        <w:t xml:space="preserve">, and </w:t>
      </w:r>
      <w:r w:rsidR="008C073A">
        <w:t>30 m</w:t>
      </w:r>
      <w:r w:rsidR="008C073A">
        <w:rPr>
          <w:vertAlign w:val="superscript"/>
        </w:rPr>
        <w:t>3</w:t>
      </w:r>
      <w:r w:rsidR="008C073A">
        <w:t>ha</w:t>
      </w:r>
      <w:r w:rsidR="008C073A">
        <w:rPr>
          <w:vertAlign w:val="superscript"/>
        </w:rPr>
        <w:t>-1</w:t>
      </w:r>
      <w:r w:rsidR="008C073A">
        <w:t>)</w:t>
      </w:r>
      <w:r w:rsidR="008C073A">
        <w:rPr>
          <w:vertAlign w:val="superscript"/>
        </w:rPr>
        <w:t xml:space="preserve"> </w:t>
      </w:r>
      <w:r w:rsidR="008C073A">
        <w:t>and cutting cycle duration</w:t>
      </w:r>
      <w:r>
        <w:t>s</w:t>
      </w:r>
      <w:r w:rsidR="008C073A">
        <w:t xml:space="preserve"> (15</w:t>
      </w:r>
      <w:r>
        <w:t xml:space="preserve">, </w:t>
      </w:r>
      <w:r w:rsidR="008C073A">
        <w:t>30</w:t>
      </w:r>
      <w:r>
        <w:t xml:space="preserve">, and </w:t>
      </w:r>
      <w:r w:rsidR="008C073A">
        <w:t>65 years) on post-logging timber recovery, carbon storage, and biodiversity conservation</w:t>
      </w:r>
      <w:r>
        <w:t>, which we refer to as ESs</w:t>
      </w:r>
      <w:r w:rsidR="008C073A">
        <w:t xml:space="preserve">. Our main research questions are: (i) what is the optimal spatial configuration of logged forests depending on future management strategies, (ii) what are the </w:t>
      </w:r>
      <w:r>
        <w:t>effects</w:t>
      </w:r>
      <w:r w:rsidR="008C073A">
        <w:t xml:space="preserve"> of these management strategies on ES provision, and (iii) how </w:t>
      </w:r>
      <w:r>
        <w:t>will</w:t>
      </w:r>
      <w:r w:rsidR="008C073A">
        <w:t xml:space="preserve"> the projected </w:t>
      </w:r>
      <w:r>
        <w:t xml:space="preserve">increases in </w:t>
      </w:r>
      <w:r w:rsidR="008C073A">
        <w:t xml:space="preserve">demand for high-quality timber affect forest management and associated ES provision? </w:t>
      </w:r>
    </w:p>
    <w:p w14:paraId="1352C878" w14:textId="28B19E73" w:rsidR="00245608" w:rsidRDefault="001B2455" w:rsidP="00B45796">
      <w:pPr>
        <w:spacing w:after="0"/>
      </w:pPr>
      <w:r>
        <w:tab/>
      </w:r>
      <w:r w:rsidR="0065024E">
        <w:t>W</w:t>
      </w:r>
      <w:r w:rsidR="008C073A">
        <w:t>e explore 8 management strategies (Table 1) and look for the spatial configuration of logging that optimises ES provision with a set timber production target of 35 Mm</w:t>
      </w:r>
      <w:r w:rsidR="008C073A">
        <w:rPr>
          <w:vertAlign w:val="superscript"/>
        </w:rPr>
        <w:t>3</w:t>
      </w:r>
      <w:r w:rsidR="008C073A">
        <w:t>yr</w:t>
      </w:r>
      <w:r w:rsidR="008C073A">
        <w:rPr>
          <w:vertAlign w:val="superscript"/>
        </w:rPr>
        <w:t>-1</w:t>
      </w:r>
      <w:r w:rsidR="008C073A">
        <w:t>, equivalent to the current timber production in Amazonia (</w:t>
      </w:r>
      <w:proofErr w:type="spellStart"/>
      <w:r w:rsidR="008C073A">
        <w:t>Lentini</w:t>
      </w:r>
      <w:proofErr w:type="spellEnd"/>
      <w:r w:rsidR="008C073A">
        <w:t xml:space="preserve">, Pereira, </w:t>
      </w:r>
      <w:proofErr w:type="spellStart"/>
      <w:r w:rsidR="008C073A">
        <w:t>Celentano</w:t>
      </w:r>
      <w:proofErr w:type="spellEnd"/>
      <w:r w:rsidR="008C073A">
        <w:t xml:space="preserve">, &amp; Pereira, 2005). Strategies differ in terms of (i) ES prioritisation, (ii) total forest area allocated to production, (iii) whether total timber stocks must </w:t>
      </w:r>
      <w:r w:rsidR="003A42F8">
        <w:t xml:space="preserve">fully </w:t>
      </w:r>
      <w:r w:rsidR="008C073A">
        <w:t>recover (i.e.</w:t>
      </w:r>
      <w:r w:rsidR="0065024E">
        <w:t>,</w:t>
      </w:r>
      <w:r w:rsidR="008C073A">
        <w:t xml:space="preserve"> sustain</w:t>
      </w:r>
      <w:r w:rsidR="0065024E">
        <w:t>ed</w:t>
      </w:r>
      <w:r w:rsidR="008C073A">
        <w:t xml:space="preserve"> timber yields), and (iv) whether a unique cutting cycle length is applied (30 years). We compare the optimal spatial configuration of logging and resulting ES provision associated </w:t>
      </w:r>
      <w:r w:rsidR="0065024E">
        <w:t>with</w:t>
      </w:r>
      <w:r w:rsidR="008C073A">
        <w:t xml:space="preserve"> each strategy. Finally, we analyse the consequences of changing the total timber production target depending on the management strategy.</w:t>
      </w:r>
    </w:p>
    <w:p w14:paraId="69E15844" w14:textId="77777777" w:rsidR="00245608" w:rsidRDefault="008C073A" w:rsidP="007F1284">
      <w:pPr>
        <w:pStyle w:val="Titre1"/>
        <w:numPr>
          <w:ilvl w:val="0"/>
          <w:numId w:val="1"/>
        </w:numPr>
      </w:pPr>
      <w:r>
        <w:t>Materials and methods</w:t>
      </w:r>
    </w:p>
    <w:p w14:paraId="05041D25" w14:textId="77777777" w:rsidR="00245608" w:rsidRDefault="008C073A" w:rsidP="007F1284">
      <w:pPr>
        <w:pStyle w:val="Titre2"/>
      </w:pPr>
      <w:r>
        <w:t>3.1 Study region</w:t>
      </w:r>
    </w:p>
    <w:p w14:paraId="40A2184C" w14:textId="55394D66" w:rsidR="00245608" w:rsidRDefault="008C073A" w:rsidP="007F1284">
      <w:pPr>
        <w:spacing w:after="0"/>
      </w:pPr>
      <w:r>
        <w:t>The study region is the Amazon region, located in tropical South America</w:t>
      </w:r>
      <w:r w:rsidR="007F1284">
        <w:t xml:space="preserve">. </w:t>
      </w:r>
      <w:r>
        <w:t>Amazonia is the most diverse and carbon-rich tropical biome on Earth (</w:t>
      </w:r>
      <w:proofErr w:type="spellStart"/>
      <w:r>
        <w:t>Avitabile</w:t>
      </w:r>
      <w:proofErr w:type="spellEnd"/>
      <w:r>
        <w:t xml:space="preserve"> et al., 2016a; </w:t>
      </w:r>
      <w:proofErr w:type="spellStart"/>
      <w:r>
        <w:t>Pimm</w:t>
      </w:r>
      <w:proofErr w:type="spellEnd"/>
      <w:r>
        <w:t xml:space="preserve"> et al., 2014)</w:t>
      </w:r>
      <w:r w:rsidR="001B2455">
        <w:t xml:space="preserve"> with </w:t>
      </w:r>
      <w:r>
        <w:t xml:space="preserve">around 600 </w:t>
      </w:r>
      <w:proofErr w:type="spellStart"/>
      <w:r>
        <w:t>Mha</w:t>
      </w:r>
      <w:proofErr w:type="spellEnd"/>
      <w:r>
        <w:t xml:space="preserve"> of tropical rainforest of which 400 </w:t>
      </w:r>
      <w:proofErr w:type="spellStart"/>
      <w:r>
        <w:t>Mha</w:t>
      </w:r>
      <w:proofErr w:type="spellEnd"/>
      <w:r>
        <w:t xml:space="preserve"> </w:t>
      </w:r>
      <w:r w:rsidR="001B2455">
        <w:t>is considered</w:t>
      </w:r>
      <w:r>
        <w:t xml:space="preserve"> </w:t>
      </w:r>
      <w:r w:rsidR="001B2455">
        <w:t>“</w:t>
      </w:r>
      <w:r>
        <w:t>intact</w:t>
      </w:r>
      <w:r w:rsidR="001B2455">
        <w:t>”</w:t>
      </w:r>
      <w:r>
        <w:t xml:space="preserve"> (</w:t>
      </w:r>
      <w:r w:rsidR="001B2455">
        <w:t xml:space="preserve">i.e., no detectable human impacts; </w:t>
      </w:r>
      <w:proofErr w:type="spellStart"/>
      <w:r>
        <w:t>Potapov</w:t>
      </w:r>
      <w:proofErr w:type="spellEnd"/>
      <w:r>
        <w:t xml:space="preserve"> et al., 2017). To date, 47% of Amazonian forests is under legal protection (UNEP-WCMC &amp; IUCN, 2016) (Figure</w:t>
      </w:r>
      <w:r w:rsidR="00F5538A">
        <w:t xml:space="preserve"> </w:t>
      </w:r>
      <w:r>
        <w:t xml:space="preserve">1). However since the 1970' and the opening of the </w:t>
      </w:r>
      <w:proofErr w:type="spellStart"/>
      <w:r>
        <w:t>Transamazonian</w:t>
      </w:r>
      <w:proofErr w:type="spellEnd"/>
      <w:r>
        <w:t xml:space="preserve"> - the first road built deep inside the forest - 13.3% of the original forest extent has been clearcut, mainly for agricultural purposes: cattle ranching and, more recently, soybean production (</w:t>
      </w:r>
      <w:proofErr w:type="spellStart"/>
      <w:r>
        <w:t>Fearnside</w:t>
      </w:r>
      <w:proofErr w:type="spellEnd"/>
      <w:r>
        <w:t xml:space="preserve">, 2017). </w:t>
      </w:r>
      <w:r w:rsidR="00F5538A">
        <w:t>Despite continued road building</w:t>
      </w:r>
      <w:r>
        <w:t xml:space="preserve">, a </w:t>
      </w:r>
      <w:r w:rsidR="00F5538A">
        <w:t xml:space="preserve">substantial portion </w:t>
      </w:r>
      <w:r>
        <w:t>of the biome is at a great distance from any road and thus inaccessible to most commercial activities (Figure 1).</w:t>
      </w:r>
    </w:p>
    <w:p w14:paraId="258AF72C" w14:textId="2CB44AAF" w:rsidR="00245608" w:rsidRDefault="00F5538A" w:rsidP="007F1284">
      <w:pPr>
        <w:spacing w:after="0"/>
      </w:pPr>
      <w:r>
        <w:tab/>
        <w:t>In terms of both extent and generated income, t</w:t>
      </w:r>
      <w:r w:rsidR="008C073A">
        <w:t>imber production through selective logging is the dominant forest use in the region (</w:t>
      </w:r>
      <w:proofErr w:type="spellStart"/>
      <w:r w:rsidR="008C073A">
        <w:t>Blaser</w:t>
      </w:r>
      <w:proofErr w:type="spellEnd"/>
      <w:r w:rsidR="008C073A">
        <w:t xml:space="preserve"> et al., 2011). About 15% of Amazonian forests is designated for timber production (FAO, 2011). </w:t>
      </w:r>
      <w:r>
        <w:t>S</w:t>
      </w:r>
      <w:r w:rsidR="008C073A">
        <w:t>electively logged forests retain m</w:t>
      </w:r>
      <w:r>
        <w:t>uch</w:t>
      </w:r>
      <w:r w:rsidR="008C073A">
        <w:t xml:space="preserve"> of their original carbon</w:t>
      </w:r>
      <w:r>
        <w:t xml:space="preserve"> stocks</w:t>
      </w:r>
      <w:r w:rsidR="008C073A">
        <w:t xml:space="preserve"> and diversity (</w:t>
      </w:r>
      <w:proofErr w:type="spellStart"/>
      <w:r w:rsidR="008C073A">
        <w:t>Putz</w:t>
      </w:r>
      <w:proofErr w:type="spellEnd"/>
      <w:r w:rsidR="008C073A">
        <w:t xml:space="preserve"> et al., 2012), </w:t>
      </w:r>
      <w:r>
        <w:t xml:space="preserve">but </w:t>
      </w:r>
      <w:r w:rsidR="008C073A">
        <w:t xml:space="preserve">recovery </w:t>
      </w:r>
      <w:r>
        <w:t>of what is lost depends on logging practices, intensity, and the elapsed time before the next harvest</w:t>
      </w:r>
      <w:r w:rsidR="008C073A">
        <w:t xml:space="preserve"> (Piponiot et al., 2018; Rutishauser </w:t>
      </w:r>
      <w:r w:rsidR="008C073A">
        <w:lastRenderedPageBreak/>
        <w:t>et al., 2015). In Amazonia, logging intensities vary between 5-30 m</w:t>
      </w:r>
      <w:r w:rsidR="008C073A">
        <w:rPr>
          <w:vertAlign w:val="superscript"/>
        </w:rPr>
        <w:t>3</w:t>
      </w:r>
      <w:r w:rsidR="008C073A">
        <w:t xml:space="preserve"> of timber extracted per ha, with an estimated average around 20 m</w:t>
      </w:r>
      <w:r w:rsidR="008C073A">
        <w:rPr>
          <w:vertAlign w:val="superscript"/>
        </w:rPr>
        <w:t>3</w:t>
      </w:r>
      <w:r w:rsidR="008C073A">
        <w:t>ha</w:t>
      </w:r>
      <w:r w:rsidR="008C073A">
        <w:rPr>
          <w:vertAlign w:val="superscript"/>
        </w:rPr>
        <w:t>-1</w:t>
      </w:r>
      <w:r w:rsidR="008C073A">
        <w:t xml:space="preserve"> in the Brazilian Amazon (Asner et al., 2005). Official minimum cutting cycle length</w:t>
      </w:r>
      <w:r>
        <w:t>s</w:t>
      </w:r>
      <w:r w:rsidR="008C073A">
        <w:t xml:space="preserve"> var</w:t>
      </w:r>
      <w:r>
        <w:t>y</w:t>
      </w:r>
      <w:r w:rsidR="008C073A">
        <w:t xml:space="preserve"> </w:t>
      </w:r>
      <w:r>
        <w:t>among</w:t>
      </w:r>
      <w:r w:rsidR="008C073A">
        <w:t xml:space="preserve"> countr</w:t>
      </w:r>
      <w:r>
        <w:t>ies</w:t>
      </w:r>
      <w:r w:rsidR="008C073A">
        <w:t xml:space="preserve"> from 20 years (e.g. Peru, Bolivia (Blaser et al., 2011; </w:t>
      </w:r>
      <w:proofErr w:type="spellStart"/>
      <w:r w:rsidR="008C073A">
        <w:t>Fredericksen</w:t>
      </w:r>
      <w:proofErr w:type="spellEnd"/>
      <w:r w:rsidR="008C073A">
        <w:t xml:space="preserve">, </w:t>
      </w:r>
      <w:proofErr w:type="spellStart"/>
      <w:r w:rsidR="008C073A">
        <w:t>Putz</w:t>
      </w:r>
      <w:proofErr w:type="spellEnd"/>
      <w:r w:rsidR="008C073A">
        <w:t xml:space="preserve">, Pattie, </w:t>
      </w:r>
      <w:proofErr w:type="spellStart"/>
      <w:r w:rsidR="008C073A">
        <w:t>Pariona</w:t>
      </w:r>
      <w:proofErr w:type="spellEnd"/>
      <w:r w:rsidR="008C073A">
        <w:t xml:space="preserve">, &amp; Pena-Claros, 2003)) to 65 years (French Guiana). </w:t>
      </w:r>
    </w:p>
    <w:p w14:paraId="5F392B79" w14:textId="77777777" w:rsidR="00245608" w:rsidRDefault="00245608" w:rsidP="007F1284">
      <w:pPr>
        <w:spacing w:after="0"/>
      </w:pPr>
    </w:p>
    <w:p w14:paraId="2F45AEA7" w14:textId="77777777" w:rsidR="00245608" w:rsidRDefault="008C073A" w:rsidP="007F1284">
      <w:pPr>
        <w:spacing w:after="0"/>
      </w:pPr>
      <w:r>
        <w:rPr>
          <w:noProof/>
          <w:lang w:val="fr-FR" w:eastAsia="fr-FR"/>
        </w:rPr>
        <w:drawing>
          <wp:inline distT="0" distB="0" distL="0" distR="0" wp14:anchorId="52377BDB" wp14:editId="35976F01">
            <wp:extent cx="4584618" cy="331313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584618" cy="3313136"/>
                    </a:xfrm>
                    <a:prstGeom prst="rect">
                      <a:avLst/>
                    </a:prstGeom>
                    <a:ln/>
                  </pic:spPr>
                </pic:pic>
              </a:graphicData>
            </a:graphic>
          </wp:inline>
        </w:drawing>
      </w:r>
    </w:p>
    <w:p w14:paraId="1F4A1383" w14:textId="30D9AE2F" w:rsidR="00245608" w:rsidRDefault="008C073A" w:rsidP="007F1284">
      <w:pPr>
        <w:spacing w:after="0"/>
        <w:rPr>
          <w:sz w:val="20"/>
          <w:szCs w:val="20"/>
        </w:rPr>
      </w:pPr>
      <w:r>
        <w:rPr>
          <w:b/>
          <w:sz w:val="20"/>
          <w:szCs w:val="20"/>
        </w:rPr>
        <w:t>Figure 1</w:t>
      </w:r>
      <w:r>
        <w:rPr>
          <w:sz w:val="20"/>
          <w:szCs w:val="20"/>
        </w:rPr>
        <w:t xml:space="preserve">: Availability of Amazonian forests for logging (forest cover &gt; 90%). </w:t>
      </w:r>
      <w:ins w:id="1" w:author="Putz,Francis E" w:date="2019-03-25T08:14:00Z">
        <w:r w:rsidR="00F5538A">
          <w:rPr>
            <w:sz w:val="20"/>
            <w:szCs w:val="20"/>
          </w:rPr>
          <w:t>P</w:t>
        </w:r>
      </w:ins>
      <w:r>
        <w:rPr>
          <w:sz w:val="20"/>
          <w:szCs w:val="20"/>
        </w:rPr>
        <w:t>rotected areas (</w:t>
      </w:r>
      <w:r w:rsidR="00732C3F">
        <w:rPr>
          <w:sz w:val="20"/>
          <w:szCs w:val="20"/>
        </w:rPr>
        <w:t>orange; does not include</w:t>
      </w:r>
      <w:r>
        <w:rPr>
          <w:sz w:val="20"/>
          <w:szCs w:val="20"/>
        </w:rPr>
        <w:t xml:space="preserve"> category VI of the IUCN) are not included in our analysis. </w:t>
      </w:r>
      <w:r w:rsidR="00EC746F">
        <w:rPr>
          <w:sz w:val="20"/>
          <w:szCs w:val="20"/>
        </w:rPr>
        <w:t>F</w:t>
      </w:r>
      <w:r>
        <w:rPr>
          <w:sz w:val="20"/>
          <w:szCs w:val="20"/>
        </w:rPr>
        <w:t>orests &gt; 25 km</w:t>
      </w:r>
      <w:r w:rsidR="00732C3F">
        <w:rPr>
          <w:sz w:val="20"/>
          <w:szCs w:val="20"/>
        </w:rPr>
        <w:t xml:space="preserve"> and &lt;25 km</w:t>
      </w:r>
      <w:r>
        <w:rPr>
          <w:sz w:val="20"/>
          <w:szCs w:val="20"/>
        </w:rPr>
        <w:t xml:space="preserve"> from a</w:t>
      </w:r>
      <w:r w:rsidR="00EC746F">
        <w:rPr>
          <w:sz w:val="20"/>
          <w:szCs w:val="20"/>
        </w:rPr>
        <w:t xml:space="preserve">ny road or </w:t>
      </w:r>
      <w:proofErr w:type="spellStart"/>
      <w:r w:rsidR="00EC746F">
        <w:rPr>
          <w:sz w:val="20"/>
          <w:szCs w:val="20"/>
        </w:rPr>
        <w:t>motorable</w:t>
      </w:r>
      <w:proofErr w:type="spellEnd"/>
      <w:r w:rsidR="00EC746F">
        <w:rPr>
          <w:sz w:val="20"/>
          <w:szCs w:val="20"/>
        </w:rPr>
        <w:t xml:space="preserve"> track </w:t>
      </w:r>
      <w:r w:rsidR="00732C3F">
        <w:rPr>
          <w:sz w:val="20"/>
          <w:szCs w:val="20"/>
        </w:rPr>
        <w:t>are depicted in dark and</w:t>
      </w:r>
      <w:r>
        <w:rPr>
          <w:sz w:val="20"/>
          <w:szCs w:val="20"/>
        </w:rPr>
        <w:t>; light green</w:t>
      </w:r>
      <w:r w:rsidR="00732C3F">
        <w:rPr>
          <w:sz w:val="20"/>
          <w:szCs w:val="20"/>
        </w:rPr>
        <w:t>, respectively</w:t>
      </w:r>
      <w:r>
        <w:rPr>
          <w:sz w:val="20"/>
          <w:szCs w:val="20"/>
        </w:rPr>
        <w:t>.</w:t>
      </w:r>
    </w:p>
    <w:p w14:paraId="6F4B8ACB" w14:textId="77777777" w:rsidR="00B57747" w:rsidRDefault="00B57747" w:rsidP="00226E5F">
      <w:pPr>
        <w:pStyle w:val="Titre2"/>
        <w:rPr>
          <w:ins w:id="2" w:author="Putz,Francis E" w:date="2019-03-25T06:37:00Z"/>
        </w:rPr>
      </w:pPr>
    </w:p>
    <w:p w14:paraId="77DB5011" w14:textId="0A72C065" w:rsidR="00245608" w:rsidRDefault="008C073A" w:rsidP="00226E5F">
      <w:pPr>
        <w:pStyle w:val="Titre2"/>
      </w:pPr>
      <w:r>
        <w:t>3.2 Optimisation framework</w:t>
      </w:r>
    </w:p>
    <w:p w14:paraId="330035F1" w14:textId="7C21ED3B" w:rsidR="00245608" w:rsidRDefault="008C073A" w:rsidP="00226E5F">
      <w:pPr>
        <w:spacing w:after="0"/>
      </w:pPr>
      <w:r>
        <w:t xml:space="preserve">The goal of </w:t>
      </w:r>
      <w:r w:rsidR="006B781C">
        <w:t xml:space="preserve">our </w:t>
      </w:r>
      <w:r>
        <w:t>optimisation is to find the best spatial configuration of different land uses in Amazonia</w:t>
      </w:r>
      <w:r w:rsidR="006B781C">
        <w:t>, which we</w:t>
      </w:r>
      <w:r>
        <w:t xml:space="preserve"> divided into 556 1° cells, which correspond to the coarsest resolution of input maps (see supplementary material B, Figure S3). The spatial optimisation seeks the most efficient spatial configuration of logging rules (cutting cycles and logging intensities) that minimises a cost function under pre-defined objectives. An annual timber production target is first set (Figure 2): the optimal solution must include enough logged cells to produce the desired amount of timber. Then a management strategy is defined (see Table 1 for a complete strategy description). The strategy includes (i) the weight of each ES (timber recovery, carbon storage and biodiversity conservation) in the cost function that will be minimised, (ii) the area of potential production forests (PPF) in each grid cell, and (iii) some additional constraints: sustain</w:t>
      </w:r>
      <w:r w:rsidR="0065024E">
        <w:t>ed</w:t>
      </w:r>
      <w:r>
        <w:t xml:space="preserve"> timber yields (STY), unique cutting cycle length and intact forest landscape (IFL) conservation. The optimal spatial configuration for </w:t>
      </w:r>
      <w:r w:rsidR="0065024E">
        <w:t xml:space="preserve">each </w:t>
      </w:r>
      <w:r>
        <w:t xml:space="preserve">strategy is then found using a methodology adapted from the optimisation software </w:t>
      </w:r>
      <w:proofErr w:type="spellStart"/>
      <w:r>
        <w:rPr>
          <w:i/>
        </w:rPr>
        <w:t>Marxan</w:t>
      </w:r>
      <w:proofErr w:type="spellEnd"/>
      <w:r>
        <w:rPr>
          <w:i/>
        </w:rPr>
        <w:t xml:space="preserve"> with Zones</w:t>
      </w:r>
      <w:r>
        <w:t xml:space="preserve"> (Watts et al., 2009), using the package </w:t>
      </w:r>
      <w:proofErr w:type="spellStart"/>
      <w:r>
        <w:rPr>
          <w:i/>
        </w:rPr>
        <w:t>prioritzr</w:t>
      </w:r>
      <w:proofErr w:type="spellEnd"/>
      <w:r>
        <w:t xml:space="preserve"> (Hanson et al., 2018) developed in R programming language (R Core Team, 2017). Codes are available at </w:t>
      </w:r>
      <w:r>
        <w:rPr>
          <w:i/>
        </w:rPr>
        <w:t>github.com/</w:t>
      </w:r>
      <w:proofErr w:type="spellStart"/>
      <w:r>
        <w:rPr>
          <w:i/>
        </w:rPr>
        <w:t>cpiponiot</w:t>
      </w:r>
      <w:proofErr w:type="spellEnd"/>
      <w:r>
        <w:rPr>
          <w:i/>
        </w:rPr>
        <w:t>/</w:t>
      </w:r>
      <w:proofErr w:type="spellStart"/>
      <w:r>
        <w:rPr>
          <w:i/>
        </w:rPr>
        <w:t>ES_optimisation_Amazonia</w:t>
      </w:r>
      <w:proofErr w:type="spellEnd"/>
      <w:r>
        <w:t xml:space="preserve">. </w:t>
      </w:r>
    </w:p>
    <w:p w14:paraId="2A2238FE" w14:textId="77777777" w:rsidR="00245608" w:rsidRDefault="00245608" w:rsidP="00226E5F">
      <w:pPr>
        <w:spacing w:after="0"/>
      </w:pPr>
    </w:p>
    <w:p w14:paraId="7DF124F6" w14:textId="77777777" w:rsidR="00245608" w:rsidRDefault="008C073A" w:rsidP="00226E5F">
      <w:pPr>
        <w:spacing w:after="0"/>
      </w:pPr>
      <w:r>
        <w:rPr>
          <w:noProof/>
          <w:lang w:val="fr-FR" w:eastAsia="fr-FR"/>
        </w:rPr>
        <w:lastRenderedPageBreak/>
        <w:drawing>
          <wp:inline distT="0" distB="0" distL="0" distR="0" wp14:anchorId="0D8A492A" wp14:editId="0D2594E5">
            <wp:extent cx="2151205" cy="308520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151205" cy="3085203"/>
                    </a:xfrm>
                    <a:prstGeom prst="rect">
                      <a:avLst/>
                    </a:prstGeom>
                    <a:ln/>
                  </pic:spPr>
                </pic:pic>
              </a:graphicData>
            </a:graphic>
          </wp:inline>
        </w:drawing>
      </w:r>
    </w:p>
    <w:p w14:paraId="2723F684" w14:textId="007CE7DA" w:rsidR="00245608" w:rsidRDefault="006B781C" w:rsidP="00226E5F">
      <w:pPr>
        <w:spacing w:after="0"/>
        <w:rPr>
          <w:sz w:val="20"/>
          <w:szCs w:val="20"/>
        </w:rPr>
      </w:pPr>
      <w:r>
        <w:rPr>
          <w:b/>
          <w:sz w:val="20"/>
          <w:szCs w:val="20"/>
        </w:rPr>
        <w:t xml:space="preserve">FIGURE 2 </w:t>
      </w:r>
      <w:r w:rsidR="0065024E">
        <w:rPr>
          <w:sz w:val="20"/>
          <w:szCs w:val="20"/>
        </w:rPr>
        <w:t>S</w:t>
      </w:r>
      <w:r w:rsidR="008C073A">
        <w:rPr>
          <w:sz w:val="20"/>
          <w:szCs w:val="20"/>
        </w:rPr>
        <w:t>patial optimisation steps</w:t>
      </w:r>
      <w:r w:rsidR="0065024E">
        <w:rPr>
          <w:sz w:val="20"/>
          <w:szCs w:val="20"/>
        </w:rPr>
        <w:t xml:space="preserve">. </w:t>
      </w:r>
      <w:r w:rsidR="008C073A">
        <w:rPr>
          <w:sz w:val="20"/>
          <w:szCs w:val="20"/>
        </w:rPr>
        <w:t>Potential Production Forests</w:t>
      </w:r>
      <w:r w:rsidR="0065024E">
        <w:rPr>
          <w:sz w:val="20"/>
          <w:szCs w:val="20"/>
        </w:rPr>
        <w:t xml:space="preserve"> (PPF) are</w:t>
      </w:r>
      <w:r w:rsidR="008C073A">
        <w:rPr>
          <w:sz w:val="20"/>
          <w:szCs w:val="20"/>
        </w:rPr>
        <w:t xml:space="preserve"> all forests that are accessible and where logging is allowed. The 8 strategies tested are summarised in Table 1. The resulting logging configuration and associated changes in ES provision with a</w:t>
      </w:r>
      <w:r w:rsidR="0065024E">
        <w:rPr>
          <w:sz w:val="20"/>
          <w:szCs w:val="20"/>
        </w:rPr>
        <w:t xml:space="preserve"> timber harvest total of</w:t>
      </w:r>
      <w:r w:rsidR="008C073A">
        <w:rPr>
          <w:sz w:val="20"/>
          <w:szCs w:val="20"/>
        </w:rPr>
        <w:t xml:space="preserve"> 35 Mm</w:t>
      </w:r>
      <w:r w:rsidR="008C073A">
        <w:rPr>
          <w:sz w:val="20"/>
          <w:szCs w:val="20"/>
          <w:vertAlign w:val="superscript"/>
        </w:rPr>
        <w:t>3</w:t>
      </w:r>
      <w:r w:rsidR="008C073A">
        <w:rPr>
          <w:sz w:val="20"/>
          <w:szCs w:val="20"/>
        </w:rPr>
        <w:t>yr</w:t>
      </w:r>
      <w:r w:rsidR="008C073A">
        <w:rPr>
          <w:sz w:val="20"/>
          <w:szCs w:val="20"/>
          <w:vertAlign w:val="superscript"/>
        </w:rPr>
        <w:t>-1</w:t>
      </w:r>
      <w:r w:rsidR="008C073A">
        <w:rPr>
          <w:sz w:val="20"/>
          <w:szCs w:val="20"/>
        </w:rPr>
        <w:t xml:space="preserve"> are presented in Figures 3 and 4, respectively. The effects of changing the timber production target are presented in Figure 5.</w:t>
      </w:r>
    </w:p>
    <w:p w14:paraId="04F23F73" w14:textId="77777777" w:rsidR="00B57747" w:rsidRDefault="00B57747" w:rsidP="00226E5F">
      <w:pPr>
        <w:pStyle w:val="Titre2"/>
        <w:rPr>
          <w:ins w:id="3" w:author="Putz,Francis E" w:date="2019-03-25T06:37:00Z"/>
        </w:rPr>
      </w:pPr>
    </w:p>
    <w:p w14:paraId="29B4F741" w14:textId="08E2EEDD" w:rsidR="00245608" w:rsidRDefault="008C073A" w:rsidP="00226E5F">
      <w:pPr>
        <w:pStyle w:val="Titre2"/>
      </w:pPr>
      <w:r>
        <w:t>3.3 Strategy description</w:t>
      </w:r>
    </w:p>
    <w:p w14:paraId="1E7E2F2A" w14:textId="2C424871" w:rsidR="00245608" w:rsidRDefault="008C073A" w:rsidP="00226E5F">
      <w:pPr>
        <w:spacing w:after="0"/>
      </w:pPr>
      <w:r>
        <w:t xml:space="preserve">Different strategies to supply future timber demand </w:t>
      </w:r>
      <w:r w:rsidR="006B781C">
        <w:t>from Amazonia</w:t>
      </w:r>
      <w:r>
        <w:t xml:space="preserve"> are tested</w:t>
      </w:r>
      <w:r w:rsidR="006B781C">
        <w:t xml:space="preserve"> (Table 1)</w:t>
      </w:r>
      <w:r>
        <w:t xml:space="preserve">: (i) </w:t>
      </w:r>
      <w:r>
        <w:rPr>
          <w:i/>
        </w:rPr>
        <w:t>Timber</w:t>
      </w:r>
      <w:r>
        <w:t xml:space="preserve">: only timber recovery is optimised to ensure long-term timber production, (ii) </w:t>
      </w:r>
      <w:r>
        <w:rPr>
          <w:i/>
        </w:rPr>
        <w:t>Carbon</w:t>
      </w:r>
      <w:r>
        <w:t xml:space="preserve">: only carbon is optimised as a climate change mitigation strategy, (iii) </w:t>
      </w:r>
      <w:r>
        <w:rPr>
          <w:i/>
        </w:rPr>
        <w:t>Biodiversity</w:t>
      </w:r>
      <w:r>
        <w:t xml:space="preserve">: only biodiversity is optimised as a conservation strategy, (iv) </w:t>
      </w:r>
      <w:r>
        <w:rPr>
          <w:i/>
        </w:rPr>
        <w:t>Balanced</w:t>
      </w:r>
      <w:r>
        <w:t xml:space="preserve">: long-term timber provision and conservation values (carbon and biodiversity) are balanced as a multi-functionality strategy, (v) </w:t>
      </w:r>
      <w:r>
        <w:rPr>
          <w:i/>
        </w:rPr>
        <w:t>Current</w:t>
      </w:r>
      <w:r>
        <w:t xml:space="preserve">: balanced ES prioritisation under medium (30-yr) cutting cycles, (vi) </w:t>
      </w:r>
      <w:r>
        <w:rPr>
          <w:i/>
        </w:rPr>
        <w:t>STY</w:t>
      </w:r>
      <w:r>
        <w:t xml:space="preserve">: sustained timber yields (STY), i.e. the volume of timber extracted must be recovered at the end of the first cutting cycle, (vii) </w:t>
      </w:r>
      <w:r>
        <w:rPr>
          <w:i/>
        </w:rPr>
        <w:t>Road building</w:t>
      </w:r>
      <w:r>
        <w:t xml:space="preserve">: all areas, except currently-protected areas, are made available for logging, and (viii) </w:t>
      </w:r>
      <w:r>
        <w:rPr>
          <w:i/>
        </w:rPr>
        <w:t>STY - Road building</w:t>
      </w:r>
      <w:r>
        <w:t>: all areas, except currently-protected areas, are made available for STY logging. Both strategies involving the expansion of new roads mirror a land-sharing strategy. For the Timber strategy, total timber harvested can vary between 10-80 Mm</w:t>
      </w:r>
      <w:r>
        <w:rPr>
          <w:vertAlign w:val="superscript"/>
        </w:rPr>
        <w:t>3</w:t>
      </w:r>
      <w:r>
        <w:t>yr</w:t>
      </w:r>
      <w:r>
        <w:rPr>
          <w:vertAlign w:val="superscript"/>
        </w:rPr>
        <w:t>-1</w:t>
      </w:r>
      <w:r>
        <w:t xml:space="preserve"> (Figure 5), but 80% of IFL is maintained. Intensification of timber production in current production forests represents a land-sparing approach.</w:t>
      </w:r>
    </w:p>
    <w:p w14:paraId="69E41AB9" w14:textId="210F0F06" w:rsidR="00245608" w:rsidRDefault="00B57747" w:rsidP="00226E5F">
      <w:pPr>
        <w:spacing w:after="0"/>
      </w:pPr>
      <w:r>
        <w:tab/>
      </w:r>
      <w:r w:rsidR="008C073A">
        <w:t xml:space="preserve">In scenarios (i-v), the area suitable for logging is the same as defined previously ("Currently accessible" in Table 1). In </w:t>
      </w:r>
      <w:r w:rsidR="008C073A">
        <w:rPr>
          <w:i/>
        </w:rPr>
        <w:t>Road building</w:t>
      </w:r>
      <w:r w:rsidR="008C073A">
        <w:t xml:space="preserve"> scenarios (v-vi), we hypothesise that additional roads will be built: the new area suitable for logging ("All unprotected" in Table 1 corresponds to the total area with forest cover &gt; 90% outside protected areas (independently of their current distance to a road), minus the 42% corresponding to slopes and areas near rivers (see section 3.5 and Figure S3 in the supplementary material). </w:t>
      </w:r>
    </w:p>
    <w:p w14:paraId="129B33E8" w14:textId="77777777" w:rsidR="00B57747" w:rsidRDefault="00B57747" w:rsidP="00226E5F">
      <w:pPr>
        <w:spacing w:after="0"/>
        <w:rPr>
          <w:ins w:id="4" w:author="Putz,Francis E" w:date="2019-03-25T06:37:00Z"/>
          <w:b/>
          <w:sz w:val="20"/>
          <w:szCs w:val="20"/>
        </w:rPr>
      </w:pPr>
    </w:p>
    <w:p w14:paraId="6EE21B72" w14:textId="1CE1E645" w:rsidR="00245608" w:rsidRDefault="008C073A" w:rsidP="00226E5F">
      <w:pPr>
        <w:spacing w:after="0"/>
        <w:rPr>
          <w:sz w:val="20"/>
          <w:szCs w:val="20"/>
        </w:rPr>
      </w:pPr>
      <w:r>
        <w:rPr>
          <w:b/>
          <w:sz w:val="20"/>
          <w:szCs w:val="20"/>
        </w:rPr>
        <w:t>TABLE 1</w:t>
      </w:r>
      <w:r w:rsidR="00226E5F">
        <w:rPr>
          <w:sz w:val="20"/>
          <w:szCs w:val="20"/>
        </w:rPr>
        <w:t xml:space="preserve"> </w:t>
      </w:r>
      <w:r>
        <w:rPr>
          <w:sz w:val="20"/>
          <w:szCs w:val="20"/>
        </w:rPr>
        <w:t xml:space="preserve">Strategies tested in this study. ES prioritisation refers to the weights given to ESs in the optimisation process: either only one ES (timber, carbon or biodiversity) is optimised, or weights are balanced between timber and conservation (carbon and biodiversity). PPF are areas that can be logged in a given strategy: "Currently accessible" are areas that have &gt;90% forest cover, are not protected and are within 25 km of an existing </w:t>
      </w:r>
      <w:r w:rsidRPr="00EC746F">
        <w:rPr>
          <w:b/>
          <w:sz w:val="20"/>
          <w:szCs w:val="20"/>
        </w:rPr>
        <w:t xml:space="preserve">road </w:t>
      </w:r>
      <w:r>
        <w:rPr>
          <w:sz w:val="20"/>
          <w:szCs w:val="20"/>
        </w:rPr>
        <w:t xml:space="preserve">(Figure 1; "All unprotected" are areas with &gt;90% forest cover outside protected areas (no road-distance restriction): see Figure S3 for maps of Amazonian PPF. Two optional constraints can be added: STY </w:t>
      </w:r>
      <w:r>
        <w:rPr>
          <w:sz w:val="20"/>
          <w:szCs w:val="20"/>
        </w:rPr>
        <w:lastRenderedPageBreak/>
        <w:t>(Sustained Timber Yields) requires that the total timber stocks are recovered over all logged grid cells</w:t>
      </w:r>
      <w:r w:rsidR="003D7204">
        <w:rPr>
          <w:sz w:val="20"/>
          <w:szCs w:val="20"/>
        </w:rPr>
        <w:t xml:space="preserve"> whereas</w:t>
      </w:r>
      <w:r>
        <w:rPr>
          <w:sz w:val="20"/>
          <w:szCs w:val="20"/>
        </w:rPr>
        <w:t xml:space="preserve"> the 30-yr cycle constraint allows only 30-yr cutting cycles.</w:t>
      </w:r>
    </w:p>
    <w:p w14:paraId="7343E85C" w14:textId="77777777" w:rsidR="00245608" w:rsidRDefault="008C073A" w:rsidP="00226E5F">
      <w:pPr>
        <w:spacing w:after="0"/>
      </w:pPr>
      <w:r>
        <w:rPr>
          <w:noProof/>
          <w:lang w:val="fr-FR" w:eastAsia="fr-FR"/>
        </w:rPr>
        <w:drawing>
          <wp:inline distT="0" distB="0" distL="0" distR="0" wp14:anchorId="75CDD75A" wp14:editId="74CB8071">
            <wp:extent cx="5760720" cy="1981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60720" cy="1981200"/>
                    </a:xfrm>
                    <a:prstGeom prst="rect">
                      <a:avLst/>
                    </a:prstGeom>
                    <a:ln/>
                  </pic:spPr>
                </pic:pic>
              </a:graphicData>
            </a:graphic>
          </wp:inline>
        </w:drawing>
      </w:r>
    </w:p>
    <w:p w14:paraId="0F360CAF" w14:textId="77777777" w:rsidR="00245608" w:rsidRDefault="008C073A" w:rsidP="00226E5F">
      <w:pPr>
        <w:pStyle w:val="Titre2"/>
      </w:pPr>
      <w:r>
        <w:t>3.4 ES prioritisation</w:t>
      </w:r>
    </w:p>
    <w:p w14:paraId="0A871697" w14:textId="5304E4FD" w:rsidR="00245608" w:rsidRDefault="008C073A" w:rsidP="00EC746F">
      <w:pPr>
        <w:spacing w:after="0"/>
      </w:pPr>
      <w:r>
        <w:t>Spatially-explicit logging costs are estimated as the loss of each ES (i.e. carbon emissions, biodiversity loss, and timber stocks decrease at the end of the cutting cy</w:t>
      </w:r>
      <w:r w:rsidR="00E25718">
        <w:t>c</w:t>
      </w:r>
      <w:r>
        <w:t>le) caused by logging operations and are calculated in each grid cell.</w:t>
      </w:r>
      <w:r w:rsidR="00511982">
        <w:t xml:space="preserve"> </w:t>
      </w:r>
      <w:r>
        <w:t>To reflect the range of practices currently use</w:t>
      </w:r>
      <w:r w:rsidR="003D7204">
        <w:t>d</w:t>
      </w:r>
      <w:r>
        <w:t xml:space="preserve"> in the region, logging </w:t>
      </w:r>
      <w:r w:rsidR="00511982">
        <w:t>is represented by</w:t>
      </w:r>
      <w:r>
        <w:t xml:space="preserve"> one of the following: a logging intensity of 10 (Low), 20 (Medium) or 30 (High) m</w:t>
      </w:r>
      <w:r>
        <w:rPr>
          <w:vertAlign w:val="superscript"/>
        </w:rPr>
        <w:t>3</w:t>
      </w:r>
      <w:r>
        <w:t>ha</w:t>
      </w:r>
      <w:r>
        <w:rPr>
          <w:vertAlign w:val="superscript"/>
        </w:rPr>
        <w:t>−1</w:t>
      </w:r>
      <w:r>
        <w:t>, and a cutting cycle length of 15 (Short), 30 (Medium) or 65 (Long) years, or no Logging. Medium intensity and cutting cycle length correspond to current median logging practices in Amazonia.</w:t>
      </w:r>
    </w:p>
    <w:p w14:paraId="7B7A503B" w14:textId="77777777" w:rsidR="00245608" w:rsidRDefault="008C073A" w:rsidP="00EC746F">
      <w:pPr>
        <w:spacing w:after="0"/>
      </w:pPr>
      <w:r>
        <w:t xml:space="preserve">The total cost of allocating logging type </w:t>
      </w:r>
      <w:r>
        <w:rPr>
          <w:i/>
        </w:rPr>
        <w:t>z</w:t>
      </w:r>
      <w:r>
        <w:t xml:space="preserve"> to grid cell </w:t>
      </w:r>
      <w:r>
        <w:rPr>
          <w:i/>
        </w:rPr>
        <w:t>p</w:t>
      </w:r>
      <w:r>
        <w:t xml:space="preserve"> is estimated as: </w:t>
      </w:r>
    </w:p>
    <w:p w14:paraId="1E64DC2D" w14:textId="77777777" w:rsidR="00245608" w:rsidRDefault="008C073A" w:rsidP="00EC746F">
      <w:pPr>
        <w:spacing w:after="0"/>
      </w:pPr>
      <w:r>
        <w:rPr>
          <w:noProof/>
          <w:lang w:val="fr-FR" w:eastAsia="fr-FR"/>
        </w:rPr>
        <w:drawing>
          <wp:inline distT="0" distB="0" distL="0" distR="0" wp14:anchorId="3E0B6CDB" wp14:editId="575BE67F">
            <wp:extent cx="2486372" cy="90500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86372" cy="905001"/>
                    </a:xfrm>
                    <a:prstGeom prst="rect">
                      <a:avLst/>
                    </a:prstGeom>
                    <a:ln/>
                  </pic:spPr>
                </pic:pic>
              </a:graphicData>
            </a:graphic>
          </wp:inline>
        </w:drawing>
      </w:r>
    </w:p>
    <w:p w14:paraId="1E5F5DD3" w14:textId="7AEC79C3" w:rsidR="00245608" w:rsidRDefault="008C073A" w:rsidP="00EC746F">
      <w:pPr>
        <w:spacing w:after="0"/>
      </w:pPr>
      <w:proofErr w:type="gramStart"/>
      <w:r>
        <w:t>where</w:t>
      </w:r>
      <w:proofErr w:type="gramEnd"/>
      <w:r>
        <w:t xml:space="preserve"> α</w:t>
      </w:r>
      <w:r>
        <w:rPr>
          <w:vertAlign w:val="subscript"/>
        </w:rPr>
        <w:t>T</w:t>
      </w:r>
      <w:r>
        <w:t xml:space="preserve"> ,  α</w:t>
      </w:r>
      <w:r>
        <w:rPr>
          <w:vertAlign w:val="subscript"/>
        </w:rPr>
        <w:t>C</w:t>
      </w:r>
      <w:r>
        <w:t xml:space="preserve">  and  α</w:t>
      </w:r>
      <w:r>
        <w:rPr>
          <w:vertAlign w:val="subscript"/>
        </w:rPr>
        <w:t>B</w:t>
      </w:r>
      <w:r>
        <w:t xml:space="preserve">  are the relative weights of timber, carbon and biodiversity</w:t>
      </w:r>
      <w:ins w:id="5" w:author="Putz,Francis E" w:date="2019-03-25T15:30:00Z">
        <w:r w:rsidR="003D7204">
          <w:t>,</w:t>
        </w:r>
      </w:ins>
      <w:r>
        <w:t xml:space="preserve"> respectively. </w:t>
      </w:r>
    </w:p>
    <w:p w14:paraId="4B9F3953" w14:textId="23B18D78" w:rsidR="00245608" w:rsidRDefault="008C073A" w:rsidP="00EC746F">
      <w:pPr>
        <w:spacing w:after="0"/>
      </w:pPr>
      <w:r>
        <w:t xml:space="preserve"> </w:t>
      </w:r>
      <w:proofErr w:type="spellStart"/>
      <w:r>
        <w:t>Prod</w:t>
      </w:r>
      <w:r>
        <w:rPr>
          <w:vertAlign w:val="subscript"/>
        </w:rPr>
        <w:t>p,z</w:t>
      </w:r>
      <w:proofErr w:type="spellEnd"/>
      <w:r>
        <w:t xml:space="preserve">  is the timber extracted in a grid cell  p  when allocated to logging type  z  and  </w:t>
      </w:r>
      <w:proofErr w:type="spellStart"/>
      <w:r>
        <w:t>Rec</w:t>
      </w:r>
      <w:r>
        <w:rPr>
          <w:vertAlign w:val="subscript"/>
        </w:rPr>
        <w:t>p,z</w:t>
      </w:r>
      <w:proofErr w:type="spellEnd"/>
      <w:r>
        <w:rPr>
          <w:vertAlign w:val="subscript"/>
        </w:rPr>
        <w:t xml:space="preserve">  </w:t>
      </w:r>
      <w:r>
        <w:t xml:space="preserve">is the timber recovered at the end of the cutting cycle (Piponiot et al., </w:t>
      </w:r>
      <w:proofErr w:type="spellStart"/>
      <w:r>
        <w:t>n.d.</w:t>
      </w:r>
      <w:proofErr w:type="spellEnd"/>
      <w:r>
        <w:t xml:space="preserve">):  </w:t>
      </w:r>
      <w:proofErr w:type="spellStart"/>
      <w:r>
        <w:t>Prod</w:t>
      </w:r>
      <w:r>
        <w:rPr>
          <w:vertAlign w:val="subscript"/>
        </w:rPr>
        <w:t>p,z</w:t>
      </w:r>
      <w:proofErr w:type="spellEnd"/>
      <w:r>
        <w:rPr>
          <w:vertAlign w:val="subscript"/>
        </w:rPr>
        <w:t xml:space="preserve"> </w:t>
      </w:r>
      <w:r>
        <w:t xml:space="preserve">- </w:t>
      </w:r>
      <w:proofErr w:type="spellStart"/>
      <w:r>
        <w:t>Rec</w:t>
      </w:r>
      <w:r>
        <w:rPr>
          <w:vertAlign w:val="subscript"/>
        </w:rPr>
        <w:t>p,z</w:t>
      </w:r>
      <w:proofErr w:type="spellEnd"/>
      <w:r>
        <w:t xml:space="preserve">  is thus the net timber loss. A constant K was added to avoid </w:t>
      </w:r>
      <w:commentRangeStart w:id="6"/>
      <w:r>
        <w:t>negative costs</w:t>
      </w:r>
      <w:commentRangeEnd w:id="6"/>
      <w:r>
        <w:commentReference w:id="6"/>
      </w:r>
      <w:r>
        <w:t xml:space="preserve"> (when timber recovery exceeds timber extraction).  K is set to the minimum cost value across all grid cells and all logging types. </w:t>
      </w:r>
      <w:proofErr w:type="spellStart"/>
      <w:r>
        <w:t>Cemi</w:t>
      </w:r>
      <w:r>
        <w:rPr>
          <w:vertAlign w:val="subscript"/>
        </w:rPr>
        <w:t>p,z</w:t>
      </w:r>
      <w:proofErr w:type="spellEnd"/>
      <w:r>
        <w:rPr>
          <w:vertAlign w:val="subscript"/>
        </w:rPr>
        <w:t xml:space="preserve">  </w:t>
      </w:r>
      <w:r w:rsidR="003D7204">
        <w:t>represents</w:t>
      </w:r>
      <w:r>
        <w:t xml:space="preserve"> the total carbon emissions caused by logging (</w:t>
      </w:r>
      <w:r w:rsidR="003D7204">
        <w:t>yarding/skidding</w:t>
      </w:r>
      <w:r>
        <w:t xml:space="preserve">, road opening and incidental damage) minus the carbon recovered after logging (Piponiot et al., 2016), integrated over the first cutting cycle.  </w:t>
      </w:r>
      <w:commentRangeStart w:id="7"/>
      <w:proofErr w:type="spellStart"/>
      <w:r>
        <w:t>Rloss</w:t>
      </w:r>
      <w:r>
        <w:rPr>
          <w:vertAlign w:val="subscript"/>
        </w:rPr>
        <w:t>p</w:t>
      </w:r>
      <w:proofErr w:type="gramStart"/>
      <w:r>
        <w:rPr>
          <w:vertAlign w:val="subscript"/>
        </w:rPr>
        <w:t>,z</w:t>
      </w:r>
      <w:proofErr w:type="spellEnd"/>
      <w:proofErr w:type="gramEnd"/>
      <w:r>
        <w:rPr>
          <w:vertAlign w:val="subscript"/>
        </w:rPr>
        <w:t xml:space="preserve">  </w:t>
      </w:r>
      <w:r w:rsidR="003D7204">
        <w:t xml:space="preserve">represents </w:t>
      </w:r>
      <w:r>
        <w:t>vertebrates species loss</w:t>
      </w:r>
      <w:commentRangeEnd w:id="7"/>
      <w:r>
        <w:commentReference w:id="7"/>
      </w:r>
      <w:r>
        <w:t xml:space="preserve"> (mammals and amphibians (Jenkins et al., 2013)) </w:t>
      </w:r>
      <w:r w:rsidR="003D7204">
        <w:t>by</w:t>
      </w:r>
      <w:r>
        <w:t xml:space="preserve"> the end of the first cutting cycle in a grid cell  p  when allocated to logging type  z . ES losses are standardised by their respective sample mean. </w:t>
      </w:r>
    </w:p>
    <w:p w14:paraId="3666FE8B" w14:textId="6D8CE811" w:rsidR="00245608" w:rsidRDefault="008C073A" w:rsidP="00EC746F">
      <w:pPr>
        <w:spacing w:after="0"/>
      </w:pPr>
      <w:r>
        <w:t>When a unique ES (timber, carbon or biodiversity) is prioritised in a given strategy, its weight is set to 1 and the other</w:t>
      </w:r>
      <w:r w:rsidR="003D7204">
        <w:t>s</w:t>
      </w:r>
      <w:r>
        <w:t xml:space="preserve"> are set to 0. When ES prioritisation is balanced between production and conservation, α</w:t>
      </w:r>
      <w:r>
        <w:rPr>
          <w:vertAlign w:val="subscript"/>
        </w:rPr>
        <w:t>T</w:t>
      </w:r>
      <w:r>
        <w:t xml:space="preserve"> = 0.5 and α</w:t>
      </w:r>
      <w:r>
        <w:rPr>
          <w:vertAlign w:val="subscript"/>
        </w:rPr>
        <w:t>C</w:t>
      </w:r>
      <w:r>
        <w:t xml:space="preserve"> = α</w:t>
      </w:r>
      <w:r>
        <w:rPr>
          <w:vertAlign w:val="subscript"/>
        </w:rPr>
        <w:t>B</w:t>
      </w:r>
      <w:r>
        <w:t xml:space="preserve"> = 0.25.</w:t>
      </w:r>
    </w:p>
    <w:p w14:paraId="283FE8B9" w14:textId="77777777" w:rsidR="00245608" w:rsidRDefault="008C073A" w:rsidP="00EC746F">
      <w:pPr>
        <w:spacing w:after="0"/>
      </w:pPr>
      <w:r>
        <w:t xml:space="preserve">To analyse the effect of ES prioritisation on final ES costs, we ran 66 simulations with all combinations of weights from 0 to 1, with 0.1 steps. Results are analysed in the Supplementary material (Section C, Figure S4).  </w:t>
      </w:r>
    </w:p>
    <w:p w14:paraId="36CFCCF6" w14:textId="77777777" w:rsidR="00245608" w:rsidRDefault="008C073A" w:rsidP="008D389C">
      <w:pPr>
        <w:pStyle w:val="Titre2"/>
      </w:pPr>
      <w:r>
        <w:t>3.5 Potential Production Forest area</w:t>
      </w:r>
    </w:p>
    <w:p w14:paraId="5CF6C558" w14:textId="51AFCC36" w:rsidR="00245608" w:rsidDel="001B1825" w:rsidRDefault="008C073A" w:rsidP="008D389C">
      <w:pPr>
        <w:spacing w:after="0"/>
        <w:rPr>
          <w:del w:id="8" w:author="Putz,Francis E" w:date="2019-03-25T16:09:00Z"/>
        </w:rPr>
      </w:pPr>
      <w:r>
        <w:t xml:space="preserve">The total area of a grid cell ranged from 1.17 to 1.23 Mha. In each grid cell, we considered only areas suitable for logging, referred to as "potential production forests" (PPF). The area of all unprotected PPF was estimated as areas (i) having at least 90% of forest cover (Hansen et al., 2013), and (ii) not being under a full protection status (UNEP-WCMC &amp; IUCN, 2016). To estimate the currently </w:t>
      </w:r>
      <w:r>
        <w:lastRenderedPageBreak/>
        <w:t xml:space="preserve">accessible PPF area, the areas that are more than 25 km away from any road or </w:t>
      </w:r>
      <w:proofErr w:type="spellStart"/>
      <w:r>
        <w:t>motorable</w:t>
      </w:r>
      <w:proofErr w:type="spellEnd"/>
      <w:r>
        <w:t xml:space="preserve"> track were removed (</w:t>
      </w:r>
      <w:proofErr w:type="spellStart"/>
      <w:r>
        <w:t>OpenStreetMap</w:t>
      </w:r>
      <w:proofErr w:type="spellEnd"/>
      <w:r>
        <w:t xml:space="preserve"> contributors, 2018). Additional information is provided in the Supplementary material (Section B). </w:t>
      </w:r>
      <w:ins w:id="9" w:author="Putz,Francis E" w:date="2019-03-25T16:11:00Z">
        <w:r w:rsidR="001B1825">
          <w:t xml:space="preserve"> </w:t>
        </w:r>
      </w:ins>
    </w:p>
    <w:p w14:paraId="01FDA1DB" w14:textId="51C000BE" w:rsidR="00245608" w:rsidRDefault="008C073A" w:rsidP="008D389C">
      <w:pPr>
        <w:spacing w:after="0"/>
      </w:pPr>
      <w:r>
        <w:t xml:space="preserve">The total areas of PPF ("all unprotected" and "currently available") are then calculated for each grid cell. Because part of a production forest area is considered unsuitable for logging </w:t>
      </w:r>
      <w:r w:rsidR="001B1825">
        <w:t xml:space="preserve"> due to steep </w:t>
      </w:r>
      <w:r>
        <w:t>slopes</w:t>
      </w:r>
      <w:r w:rsidR="001B1825">
        <w:t xml:space="preserve"> and riparian buffers </w:t>
      </w:r>
      <w:r>
        <w:t xml:space="preserve"> (</w:t>
      </w:r>
      <w:proofErr w:type="spellStart"/>
      <w:r>
        <w:t>Verissimo</w:t>
      </w:r>
      <w:proofErr w:type="spellEnd"/>
      <w:r>
        <w:t xml:space="preserve"> et al., 2006), the total area of PPF was multiplied by a coefficient π = 58% , calibrated with data from French Guiana concessions (Piponiot et al</w:t>
      </w:r>
      <w:r w:rsidR="008D389C">
        <w:t>)</w:t>
      </w:r>
      <w:r>
        <w:t xml:space="preserve"> </w:t>
      </w:r>
    </w:p>
    <w:p w14:paraId="697F6ABF" w14:textId="77777777" w:rsidR="0012219C" w:rsidRDefault="0012219C">
      <w:pPr>
        <w:pStyle w:val="Titre2"/>
        <w:rPr>
          <w:ins w:id="10" w:author="Putz,Francis E" w:date="2019-03-25T06:50:00Z"/>
        </w:rPr>
        <w:pPrChange w:id="11" w:author="Putz,Francis E" w:date="2019-03-25T06:36:00Z">
          <w:pPr>
            <w:pStyle w:val="Titre2"/>
            <w:jc w:val="both"/>
          </w:pPr>
        </w:pPrChange>
      </w:pPr>
    </w:p>
    <w:p w14:paraId="7A36FCB6" w14:textId="5E75D529" w:rsidR="00245608" w:rsidRDefault="008C073A">
      <w:pPr>
        <w:pStyle w:val="Titre2"/>
        <w:pPrChange w:id="12" w:author="Putz,Francis E" w:date="2019-03-25T06:36:00Z">
          <w:pPr>
            <w:pStyle w:val="Titre2"/>
            <w:jc w:val="both"/>
          </w:pPr>
        </w:pPrChange>
      </w:pPr>
      <w:r>
        <w:t>3.6 Additional constraints</w:t>
      </w:r>
    </w:p>
    <w:p w14:paraId="2A89CE21" w14:textId="77777777" w:rsidR="00245608" w:rsidRDefault="008C073A">
      <w:pPr>
        <w:pStyle w:val="Titre3"/>
        <w:pPrChange w:id="13" w:author="Putz,Francis E" w:date="2019-03-25T06:36:00Z">
          <w:pPr>
            <w:pStyle w:val="Titre3"/>
            <w:jc w:val="both"/>
          </w:pPr>
        </w:pPrChange>
      </w:pPr>
      <w:r>
        <w:t>Sustainable timber yields</w:t>
      </w:r>
    </w:p>
    <w:p w14:paraId="03B583B6" w14:textId="77777777" w:rsidR="00245608" w:rsidRDefault="008C073A">
      <w:pPr>
        <w:spacing w:after="0"/>
        <w:pPrChange w:id="14" w:author="Putz,Francis E" w:date="2019-03-25T06:36:00Z">
          <w:pPr>
            <w:jc w:val="both"/>
          </w:pPr>
        </w:pPrChange>
      </w:pPr>
      <w:r>
        <w:t xml:space="preserve">An optional sustainable timber yields (STY) constraint was added to the </w:t>
      </w:r>
      <w:r>
        <w:rPr>
          <w:i/>
        </w:rPr>
        <w:t>STY</w:t>
      </w:r>
      <w:r>
        <w:t xml:space="preserve"> and </w:t>
      </w:r>
      <w:r>
        <w:rPr>
          <w:i/>
        </w:rPr>
        <w:t>STY + Road building</w:t>
      </w:r>
      <w:r>
        <w:t xml:space="preserve"> strategies. In these strategies, timber recovery over all grid cells must be greater or equal to harvested timber volumes: </w:t>
      </w:r>
    </w:p>
    <w:p w14:paraId="658A87AD" w14:textId="77777777" w:rsidR="00245608" w:rsidRDefault="008C073A">
      <w:pPr>
        <w:spacing w:after="0"/>
        <w:pPrChange w:id="15" w:author="Putz,Francis E" w:date="2019-03-25T06:36:00Z">
          <w:pPr>
            <w:jc w:val="both"/>
          </w:pPr>
        </w:pPrChange>
      </w:pPr>
      <w:r>
        <w:rPr>
          <w:noProof/>
          <w:lang w:val="fr-FR" w:eastAsia="fr-FR"/>
        </w:rPr>
        <w:drawing>
          <wp:inline distT="0" distB="0" distL="0" distR="0" wp14:anchorId="7BA68746" wp14:editId="3EA09346">
            <wp:extent cx="1991003" cy="43821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991003" cy="438211"/>
                    </a:xfrm>
                    <a:prstGeom prst="rect">
                      <a:avLst/>
                    </a:prstGeom>
                    <a:ln/>
                  </pic:spPr>
                </pic:pic>
              </a:graphicData>
            </a:graphic>
          </wp:inline>
        </w:drawing>
      </w:r>
    </w:p>
    <w:p w14:paraId="0E83D849" w14:textId="77777777" w:rsidR="00245608" w:rsidRDefault="008C073A">
      <w:pPr>
        <w:spacing w:after="0"/>
        <w:pPrChange w:id="16" w:author="Putz,Francis E" w:date="2019-03-25T06:36:00Z">
          <w:pPr>
            <w:jc w:val="both"/>
          </w:pPr>
        </w:pPrChange>
      </w:pPr>
      <w:r>
        <w:t xml:space="preserve">where  </w:t>
      </w:r>
      <w:proofErr w:type="spellStart"/>
      <w:r>
        <w:t>Prod_p,z</w:t>
      </w:r>
      <w:proofErr w:type="spellEnd"/>
      <w:r>
        <w:t xml:space="preserve">  and  </w:t>
      </w:r>
      <w:proofErr w:type="spellStart"/>
      <w:r>
        <w:t>Rec_p,z</w:t>
      </w:r>
      <w:proofErr w:type="spellEnd"/>
      <w:r>
        <w:t xml:space="preserve">  area respectively the harvested and recovered timber in grid cell  p  allocated to logging type z.</w:t>
      </w:r>
    </w:p>
    <w:p w14:paraId="730D133A" w14:textId="77777777" w:rsidR="00245608" w:rsidRDefault="008C073A">
      <w:pPr>
        <w:pStyle w:val="Titre3"/>
        <w:pPrChange w:id="17" w:author="Putz,Francis E" w:date="2019-03-25T06:36:00Z">
          <w:pPr>
            <w:pStyle w:val="Titre3"/>
            <w:jc w:val="both"/>
          </w:pPr>
        </w:pPrChange>
      </w:pPr>
      <w:r>
        <w:t>Unique cutting cycle length</w:t>
      </w:r>
    </w:p>
    <w:p w14:paraId="57A78670" w14:textId="77777777" w:rsidR="00245608" w:rsidRDefault="008C073A">
      <w:pPr>
        <w:spacing w:after="0"/>
        <w:pPrChange w:id="18" w:author="Putz,Francis E" w:date="2019-03-25T06:36:00Z">
          <w:pPr>
            <w:jc w:val="both"/>
          </w:pPr>
        </w:pPrChange>
      </w:pPr>
      <w:r>
        <w:t>In the "Current" strategy, grid cells can be allocated to only 4 logging types: 30-year cutting cycles (Medium) with 10-, 20- or 30-m</w:t>
      </w:r>
      <w:r>
        <w:rPr>
          <w:vertAlign w:val="superscript"/>
        </w:rPr>
        <w:t>3</w:t>
      </w:r>
      <w:r>
        <w:t>ha</w:t>
      </w:r>
      <w:r>
        <w:rPr>
          <w:vertAlign w:val="superscript"/>
        </w:rPr>
        <w:t>-1</w:t>
      </w:r>
      <w:r>
        <w:t xml:space="preserve"> logging intensities, or no logging. </w:t>
      </w:r>
    </w:p>
    <w:p w14:paraId="50DD65F5" w14:textId="77777777" w:rsidR="00245608" w:rsidRDefault="008C073A">
      <w:pPr>
        <w:pStyle w:val="Titre3"/>
        <w:pPrChange w:id="19" w:author="Putz,Francis E" w:date="2019-03-25T06:36:00Z">
          <w:pPr>
            <w:pStyle w:val="Titre3"/>
            <w:jc w:val="both"/>
          </w:pPr>
        </w:pPrChange>
      </w:pPr>
      <w:r>
        <w:t>IFL conservation</w:t>
      </w:r>
    </w:p>
    <w:p w14:paraId="589D37BA" w14:textId="18210CE0" w:rsidR="00245608" w:rsidRDefault="008C073A" w:rsidP="009D1E94">
      <w:pPr>
        <w:spacing w:after="0"/>
      </w:pPr>
      <w:r>
        <w:t>Finally, an additional constraint to conserve biodiversity is added to all strategies</w:t>
      </w:r>
      <w:r w:rsidR="001B1825">
        <w:t xml:space="preserve"> that</w:t>
      </w:r>
      <w:r>
        <w:t xml:space="preserve"> consists </w:t>
      </w:r>
      <w:r w:rsidR="001B1825">
        <w:t>of</w:t>
      </w:r>
      <w:r w:rsidR="009D1E94">
        <w:t xml:space="preserve"> </w:t>
      </w:r>
      <w:r>
        <w:t>conserving most intact forest landscapes (IFL</w:t>
      </w:r>
      <w:r w:rsidR="001B1825">
        <w:t>s</w:t>
      </w:r>
      <w:r>
        <w:t>)</w:t>
      </w:r>
      <w:r w:rsidR="001B1825">
        <w:t xml:space="preserve"> defined as </w:t>
      </w:r>
      <w:r w:rsidR="009D1E94">
        <w:t>forests with no detectable sign of human activity (</w:t>
      </w:r>
      <w:proofErr w:type="spellStart"/>
      <w:r w:rsidR="009D1E94">
        <w:t>Potapov</w:t>
      </w:r>
      <w:proofErr w:type="spellEnd"/>
      <w:r w:rsidR="009D1E94">
        <w:t xml:space="preserve"> et al., 2017)</w:t>
      </w:r>
      <w:r>
        <w:t>. IFL</w:t>
      </w:r>
      <w:r w:rsidR="001B1825">
        <w:t>s</w:t>
      </w:r>
      <w:r>
        <w:t xml:space="preserve"> are irreplaceable for biodiversity conservation (Gibson et al., 2011), especially for species that are highly sensitive to forest degradation. Because Amazonian forests have high levels of endemism and all regions are not equivalent in terms of species composition, we defined the biodiversity conservation objective as follow: in each of the 6 ecoregions (according to </w:t>
      </w:r>
      <w:proofErr w:type="spellStart"/>
      <w:r>
        <w:t>ter</w:t>
      </w:r>
      <w:proofErr w:type="spellEnd"/>
      <w:r>
        <w:t xml:space="preserve"> </w:t>
      </w:r>
      <w:proofErr w:type="spellStart"/>
      <w:r>
        <w:t>Steege</w:t>
      </w:r>
      <w:proofErr w:type="spellEnd"/>
      <w:r>
        <w:t xml:space="preserve"> et al.</w:t>
      </w:r>
      <w:r w:rsidR="009D1E94">
        <w:t>, 2013</w:t>
      </w:r>
      <w:r>
        <w:t xml:space="preserve">), namely the Guiana Shield, eastern Amazon, </w:t>
      </w:r>
      <w:proofErr w:type="spellStart"/>
      <w:r>
        <w:t>southeastern</w:t>
      </w:r>
      <w:proofErr w:type="spellEnd"/>
      <w:r>
        <w:t xml:space="preserve"> Amazon, central Amazon, southwestern Amazon, and </w:t>
      </w:r>
      <w:proofErr w:type="spellStart"/>
      <w:r>
        <w:t>northwestern</w:t>
      </w:r>
      <w:proofErr w:type="spellEnd"/>
      <w:r>
        <w:t xml:space="preserve"> Amazon,</w:t>
      </w:r>
      <w:r w:rsidR="009D1E94">
        <w:t xml:space="preserve"> at least</w:t>
      </w:r>
      <w:r>
        <w:t xml:space="preserve"> 80% </w:t>
      </w:r>
      <w:r w:rsidR="009D1E94">
        <w:t xml:space="preserve">of IFLs </w:t>
      </w:r>
      <w:r w:rsidR="001B1825">
        <w:t xml:space="preserve">are to </w:t>
      </w:r>
      <w:r>
        <w:t xml:space="preserve">remain unlogged. Those include forests in protected areas, inaccessible forests (&gt;25 km from a road or track), or forests inside grid cells allocated to the "No Logging" type. </w:t>
      </w:r>
    </w:p>
    <w:p w14:paraId="226FBE9A" w14:textId="77777777" w:rsidR="00245608" w:rsidRDefault="008C073A">
      <w:pPr>
        <w:pStyle w:val="Titre1"/>
        <w:pPrChange w:id="20" w:author="Putz,Francis E" w:date="2019-03-25T06:36:00Z">
          <w:pPr>
            <w:pStyle w:val="Titre1"/>
            <w:jc w:val="both"/>
          </w:pPr>
        </w:pPrChange>
      </w:pPr>
      <w:r>
        <w:t>Results</w:t>
      </w:r>
    </w:p>
    <w:p w14:paraId="33EFE03B" w14:textId="77777777" w:rsidR="00245608" w:rsidRDefault="008C073A">
      <w:pPr>
        <w:pStyle w:val="Titre2"/>
        <w:pPrChange w:id="21" w:author="Putz,Francis E" w:date="2019-03-25T06:36:00Z">
          <w:pPr>
            <w:pStyle w:val="Titre2"/>
            <w:jc w:val="both"/>
          </w:pPr>
        </w:pPrChange>
      </w:pPr>
      <w:r>
        <w:t>Optimal logging configuration under current timber production target</w:t>
      </w:r>
    </w:p>
    <w:p w14:paraId="1479F973" w14:textId="10432531" w:rsidR="00245608" w:rsidRDefault="008C073A">
      <w:pPr>
        <w:spacing w:after="0"/>
        <w:pPrChange w:id="22" w:author="Putz,Francis E" w:date="2019-03-25T06:36:00Z">
          <w:pPr>
            <w:jc w:val="both"/>
          </w:pPr>
        </w:pPrChange>
      </w:pPr>
      <w:r>
        <w:t>Our predictions when timber production</w:t>
      </w:r>
      <w:r w:rsidR="001B1825">
        <w:t xml:space="preserve"> is optimized</w:t>
      </w:r>
      <w:r>
        <w:t xml:space="preserve"> (i.e. </w:t>
      </w:r>
      <w:r>
        <w:rPr>
          <w:i/>
        </w:rPr>
        <w:t xml:space="preserve">Timber </w:t>
      </w:r>
      <w:r>
        <w:t>strategy) result in exploit</w:t>
      </w:r>
      <w:r w:rsidR="001B1825">
        <w:t>ation of</w:t>
      </w:r>
      <w:r>
        <w:t xml:space="preserve"> 90% of all production forests over one cutting cycle, of which 12% are under high-intensity short-cycle logging and 77% under low-intensity long-cycle logging. Low-intensity logging is distributed in almost every region of Amazonia, except in the northeast where high-intensity logging prevails (Figure 3a). </w:t>
      </w:r>
      <w:r w:rsidR="001B1825">
        <w:t>In</w:t>
      </w:r>
      <w:r>
        <w:t xml:space="preserve"> contrast, maximising carbon and biodiversity retention results in</w:t>
      </w:r>
      <w:r w:rsidR="001B1825">
        <w:t xml:space="preserve"> the</w:t>
      </w:r>
      <w:r>
        <w:t xml:space="preserve"> preserv</w:t>
      </w:r>
      <w:r w:rsidR="001B1825">
        <w:t>ation of</w:t>
      </w:r>
      <w:r>
        <w:t xml:space="preserve"> 82% of available forests, and logging 18% of available forests under the highest intensity (30 m</w:t>
      </w:r>
      <w:r>
        <w:rPr>
          <w:vertAlign w:val="superscript"/>
        </w:rPr>
        <w:t>3</w:t>
      </w:r>
      <w:r>
        <w:t>ha</w:t>
      </w:r>
      <w:r>
        <w:rPr>
          <w:vertAlign w:val="superscript"/>
        </w:rPr>
        <w:t>-1</w:t>
      </w:r>
      <w:r>
        <w:t xml:space="preserve">) and shortest cutting cycle (15 </w:t>
      </w:r>
      <w:proofErr w:type="spellStart"/>
      <w:r>
        <w:t>yr</w:t>
      </w:r>
      <w:proofErr w:type="spellEnd"/>
      <w:r>
        <w:t xml:space="preserve">) allowed (Figure 3b-c). Logged areas are distributed </w:t>
      </w:r>
      <w:r w:rsidR="001B1825">
        <w:t>around</w:t>
      </w:r>
      <w:r>
        <w:t xml:space="preserve"> outer fringes of Amazonia: </w:t>
      </w:r>
      <w:proofErr w:type="spellStart"/>
      <w:r>
        <w:t>southeastern</w:t>
      </w:r>
      <w:proofErr w:type="spellEnd"/>
      <w:r>
        <w:t xml:space="preserve"> Amazonia for both carbon and biodiversity, northern Amazonia for carbon and the southwestern border for biodiversity.  </w:t>
      </w:r>
    </w:p>
    <w:p w14:paraId="2663653B" w14:textId="22EEAF31" w:rsidR="00245608" w:rsidRDefault="008C073A">
      <w:pPr>
        <w:spacing w:after="0"/>
        <w:pPrChange w:id="23" w:author="Putz,Francis E" w:date="2019-03-25T06:36:00Z">
          <w:pPr>
            <w:jc w:val="both"/>
          </w:pPr>
        </w:pPrChange>
      </w:pPr>
      <w:r>
        <w:t xml:space="preserve">Balancing timber, carbon and biodiversity (i.e. </w:t>
      </w:r>
      <w:r>
        <w:rPr>
          <w:i/>
        </w:rPr>
        <w:t>Balanced</w:t>
      </w:r>
      <w:r>
        <w:t xml:space="preserve"> strategy) results in preserv</w:t>
      </w:r>
      <w:r w:rsidR="001B1825">
        <w:t>ation of</w:t>
      </w:r>
      <w:r>
        <w:t xml:space="preserve"> 48% of available forests, logging 15% of available forests under high-intensity (30 m</w:t>
      </w:r>
      <w:r>
        <w:rPr>
          <w:vertAlign w:val="superscript"/>
        </w:rPr>
        <w:t>3</w:t>
      </w:r>
      <w:r>
        <w:t>ha</w:t>
      </w:r>
      <w:r>
        <w:rPr>
          <w:vertAlign w:val="superscript"/>
        </w:rPr>
        <w:t>-1</w:t>
      </w:r>
      <w:r>
        <w:t xml:space="preserve">) short-cycle (15 </w:t>
      </w:r>
      <w:proofErr w:type="spellStart"/>
      <w:r>
        <w:t>yr</w:t>
      </w:r>
      <w:proofErr w:type="spellEnd"/>
      <w:r>
        <w:t>) logging and 36% under low-intensity (10 m</w:t>
      </w:r>
      <w:r>
        <w:rPr>
          <w:vertAlign w:val="superscript"/>
        </w:rPr>
        <w:t>3</w:t>
      </w:r>
      <w:r>
        <w:t>ha</w:t>
      </w:r>
      <w:r>
        <w:rPr>
          <w:vertAlign w:val="superscript"/>
        </w:rPr>
        <w:t>-1</w:t>
      </w:r>
      <w:r>
        <w:t xml:space="preserve">) long-cycle (65 </w:t>
      </w:r>
      <w:proofErr w:type="spellStart"/>
      <w:r>
        <w:t>yr</w:t>
      </w:r>
      <w:proofErr w:type="spellEnd"/>
      <w:r>
        <w:t xml:space="preserve">) logging (Figure 3d). Similar to the </w:t>
      </w:r>
      <w:r>
        <w:rPr>
          <w:i/>
        </w:rPr>
        <w:lastRenderedPageBreak/>
        <w:t>Carbon</w:t>
      </w:r>
      <w:r>
        <w:t xml:space="preserve"> and </w:t>
      </w:r>
      <w:r>
        <w:rPr>
          <w:i/>
        </w:rPr>
        <w:t>Biodiversity</w:t>
      </w:r>
      <w:r>
        <w:t xml:space="preserve"> strategies, heavily logged areas are concentrated </w:t>
      </w:r>
      <w:r w:rsidR="001B1825">
        <w:t>on the</w:t>
      </w:r>
      <w:r>
        <w:t xml:space="preserve"> peripher</w:t>
      </w:r>
      <w:r w:rsidR="001B1825">
        <w:t>ies of the Basin</w:t>
      </w:r>
      <w:r>
        <w:t xml:space="preserve">, especially </w:t>
      </w:r>
      <w:r w:rsidR="001B1825">
        <w:t>on its</w:t>
      </w:r>
      <w:r>
        <w:t xml:space="preserve"> </w:t>
      </w:r>
      <w:proofErr w:type="spellStart"/>
      <w:r>
        <w:t>southeastern</w:t>
      </w:r>
      <w:proofErr w:type="spellEnd"/>
      <w:r>
        <w:t xml:space="preserve"> border</w:t>
      </w:r>
      <w:r w:rsidR="001B1825">
        <w:t xml:space="preserve"> and </w:t>
      </w:r>
      <w:r>
        <w:t xml:space="preserve"> low-intensity logging is concentrated in the south and northwest</w:t>
      </w:r>
      <w:r w:rsidR="001B1825">
        <w:t xml:space="preserve"> whereas</w:t>
      </w:r>
      <w:r>
        <w:t xml:space="preserve"> central, western and </w:t>
      </w:r>
      <w:proofErr w:type="spellStart"/>
      <w:r>
        <w:t>northeastern</w:t>
      </w:r>
      <w:proofErr w:type="spellEnd"/>
      <w:r>
        <w:t xml:space="preserve"> Amazonia are mostly not logged. </w:t>
      </w:r>
    </w:p>
    <w:p w14:paraId="4E2F419A" w14:textId="5E625DBD" w:rsidR="00245608" w:rsidDel="001B1825" w:rsidRDefault="008C073A">
      <w:pPr>
        <w:spacing w:after="0"/>
        <w:rPr>
          <w:del w:id="24" w:author="Putz,Francis E" w:date="2019-03-25T16:17:00Z"/>
        </w:rPr>
        <w:pPrChange w:id="25" w:author="Putz,Francis E" w:date="2019-03-25T06:36:00Z">
          <w:pPr>
            <w:jc w:val="both"/>
          </w:pPr>
        </w:pPrChange>
      </w:pPr>
      <w:r>
        <w:t xml:space="preserve">Allowing only 30-yr cutting cycles results in </w:t>
      </w:r>
      <w:r w:rsidR="001B1825">
        <w:t xml:space="preserve">the </w:t>
      </w:r>
      <w:r>
        <w:t>preserv</w:t>
      </w:r>
      <w:r w:rsidR="001B1825">
        <w:t>ation of</w:t>
      </w:r>
      <w:r>
        <w:t xml:space="preserve"> a smaller share of available forests (35%) while 22% are logged under high-intensity (30 m</w:t>
      </w:r>
      <w:r>
        <w:rPr>
          <w:vertAlign w:val="superscript"/>
        </w:rPr>
        <w:t>3</w:t>
      </w:r>
      <w:r>
        <w:t>ha</w:t>
      </w:r>
      <w:r>
        <w:rPr>
          <w:vertAlign w:val="superscript"/>
        </w:rPr>
        <w:t>-1</w:t>
      </w:r>
      <w:r>
        <w:t>) and 43% under low-intensity (10 m</w:t>
      </w:r>
      <w:r>
        <w:rPr>
          <w:vertAlign w:val="superscript"/>
        </w:rPr>
        <w:t>3</w:t>
      </w:r>
      <w:r>
        <w:t>ha</w:t>
      </w:r>
      <w:r>
        <w:rPr>
          <w:vertAlign w:val="superscript"/>
        </w:rPr>
        <w:t>-1</w:t>
      </w:r>
      <w:r w:rsidR="001B1825">
        <w:t xml:space="preserve">;  </w:t>
      </w:r>
      <w:r>
        <w:t xml:space="preserve">Figure 3). </w:t>
      </w:r>
    </w:p>
    <w:p w14:paraId="05F4A17E" w14:textId="5339B411" w:rsidR="00245608" w:rsidRDefault="008C073A">
      <w:pPr>
        <w:spacing w:after="0"/>
        <w:pPrChange w:id="26" w:author="Putz,Francis E" w:date="2019-03-25T06:36:00Z">
          <w:pPr>
            <w:jc w:val="both"/>
          </w:pPr>
        </w:pPrChange>
      </w:pPr>
      <w:r>
        <w:t xml:space="preserve">Constraining the full recovery of the timber volume extracted at the end of the cutting cycle (STY) results in a very similar pattern (Figure 3f) as for the </w:t>
      </w:r>
      <w:proofErr w:type="gramStart"/>
      <w:r>
        <w:rPr>
          <w:i/>
        </w:rPr>
        <w:t>Balanced</w:t>
      </w:r>
      <w:proofErr w:type="gramEnd"/>
      <w:r>
        <w:t xml:space="preserve"> strategy. A slightly higher proportion (39% versus 36%) of forests are logged </w:t>
      </w:r>
      <w:r w:rsidR="001B1825">
        <w:t xml:space="preserve">at </w:t>
      </w:r>
      <w:r>
        <w:t>low-intensity (10 m</w:t>
      </w:r>
      <w:r>
        <w:rPr>
          <w:vertAlign w:val="superscript"/>
        </w:rPr>
        <w:t>3</w:t>
      </w:r>
      <w:r>
        <w:t>ha</w:t>
      </w:r>
      <w:r>
        <w:rPr>
          <w:vertAlign w:val="superscript"/>
        </w:rPr>
        <w:t>-1</w:t>
      </w:r>
      <w:r>
        <w:t xml:space="preserve">) </w:t>
      </w:r>
      <w:r w:rsidR="001B1825">
        <w:t xml:space="preserve">over </w:t>
      </w:r>
      <w:r>
        <w:t>long-cycle</w:t>
      </w:r>
      <w:r w:rsidR="001B1825">
        <w:t>s</w:t>
      </w:r>
      <w:r>
        <w:t xml:space="preserve"> (65 </w:t>
      </w:r>
      <w:proofErr w:type="spellStart"/>
      <w:r>
        <w:t>yr</w:t>
      </w:r>
      <w:proofErr w:type="spellEnd"/>
      <w:r>
        <w:t xml:space="preserve">) and fewer areas are preserved (45% versus 48%). </w:t>
      </w:r>
    </w:p>
    <w:p w14:paraId="14E40B82" w14:textId="77777777" w:rsidR="00245608" w:rsidRDefault="008C073A">
      <w:pPr>
        <w:spacing w:after="0"/>
        <w:pPrChange w:id="27" w:author="Putz,Francis E" w:date="2019-03-25T06:36:00Z">
          <w:pPr>
            <w:jc w:val="both"/>
          </w:pPr>
        </w:pPrChange>
      </w:pPr>
      <w:r>
        <w:t xml:space="preserve">Increasing forest accessibility through road building (Figure 3g) also results in a spatial configuration similar to the </w:t>
      </w:r>
      <w:proofErr w:type="gramStart"/>
      <w:r>
        <w:rPr>
          <w:i/>
        </w:rPr>
        <w:t>Balanced</w:t>
      </w:r>
      <w:proofErr w:type="gramEnd"/>
      <w:r>
        <w:t xml:space="preserve"> strategy. The total area under high-intensity (30 m</w:t>
      </w:r>
      <w:r>
        <w:rPr>
          <w:vertAlign w:val="superscript"/>
        </w:rPr>
        <w:t>3</w:t>
      </w:r>
      <w:r>
        <w:t>ha</w:t>
      </w:r>
      <w:r>
        <w:rPr>
          <w:vertAlign w:val="superscript"/>
        </w:rPr>
        <w:t>-1</w:t>
      </w:r>
      <w:r>
        <w:t xml:space="preserve">) short-cycle (15 </w:t>
      </w:r>
      <w:proofErr w:type="spellStart"/>
      <w:r>
        <w:t>yr</w:t>
      </w:r>
      <w:proofErr w:type="spellEnd"/>
      <w:r>
        <w:t xml:space="preserve">) logging is slightly lower than in the </w:t>
      </w:r>
      <w:r>
        <w:rPr>
          <w:i/>
        </w:rPr>
        <w:t>Balanced</w:t>
      </w:r>
      <w:r>
        <w:t xml:space="preserve"> strategy (13 Mha instead of 15 Mha) and the total area under low-intensity (10 m</w:t>
      </w:r>
      <w:r>
        <w:rPr>
          <w:vertAlign w:val="superscript"/>
        </w:rPr>
        <w:t>3</w:t>
      </w:r>
      <w:r>
        <w:t>ha</w:t>
      </w:r>
      <w:r>
        <w:rPr>
          <w:vertAlign w:val="superscript"/>
        </w:rPr>
        <w:t>-1</w:t>
      </w:r>
      <w:r>
        <w:t xml:space="preserve">) long-cycle (65 </w:t>
      </w:r>
      <w:proofErr w:type="spellStart"/>
      <w:r>
        <w:t>yr</w:t>
      </w:r>
      <w:proofErr w:type="spellEnd"/>
      <w:r>
        <w:t xml:space="preserve">) logging is higher (55 Mha instead of 35 Mha). Adding a STY constraint did not change the final results (Figure 3h). </w:t>
      </w:r>
    </w:p>
    <w:p w14:paraId="0B9A3E91" w14:textId="77777777" w:rsidR="00245608" w:rsidRDefault="008C073A">
      <w:pPr>
        <w:spacing w:after="0"/>
        <w:pPrChange w:id="28" w:author="Putz,Francis E" w:date="2019-03-25T06:36:00Z">
          <w:pPr>
            <w:jc w:val="both"/>
          </w:pPr>
        </w:pPrChange>
      </w:pPr>
      <w:r>
        <w:rPr>
          <w:noProof/>
          <w:lang w:val="fr-FR" w:eastAsia="fr-FR"/>
        </w:rPr>
        <w:drawing>
          <wp:inline distT="0" distB="0" distL="0" distR="0" wp14:anchorId="313EAE3C" wp14:editId="4CAF0A6A">
            <wp:extent cx="5296639" cy="522995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96639" cy="5229955"/>
                    </a:xfrm>
                    <a:prstGeom prst="rect">
                      <a:avLst/>
                    </a:prstGeom>
                    <a:ln/>
                  </pic:spPr>
                </pic:pic>
              </a:graphicData>
            </a:graphic>
          </wp:inline>
        </w:drawing>
      </w:r>
    </w:p>
    <w:p w14:paraId="375EE6F7" w14:textId="4A5F430C" w:rsidR="00245608" w:rsidRDefault="008C073A">
      <w:pPr>
        <w:spacing w:after="0"/>
        <w:rPr>
          <w:sz w:val="20"/>
          <w:szCs w:val="20"/>
        </w:rPr>
        <w:pPrChange w:id="29" w:author="Putz,Francis E" w:date="2019-03-25T06:36:00Z">
          <w:pPr>
            <w:jc w:val="both"/>
          </w:pPr>
        </w:pPrChange>
      </w:pPr>
      <w:r>
        <w:rPr>
          <w:b/>
          <w:sz w:val="20"/>
          <w:szCs w:val="20"/>
        </w:rPr>
        <w:t xml:space="preserve">FIGURE </w:t>
      </w:r>
      <w:r w:rsidR="00455C52">
        <w:rPr>
          <w:b/>
          <w:sz w:val="20"/>
          <w:szCs w:val="20"/>
        </w:rPr>
        <w:t xml:space="preserve">3 </w:t>
      </w:r>
      <w:r w:rsidR="00455C52">
        <w:rPr>
          <w:sz w:val="20"/>
          <w:szCs w:val="20"/>
        </w:rPr>
        <w:t>Results</w:t>
      </w:r>
      <w:r>
        <w:rPr>
          <w:sz w:val="20"/>
          <w:szCs w:val="20"/>
        </w:rPr>
        <w:t xml:space="preserve"> of spatial optimisation with the 8 strategies defined in Table 1</w:t>
      </w:r>
      <w:r w:rsidR="001B1825">
        <w:rPr>
          <w:sz w:val="20"/>
          <w:szCs w:val="20"/>
        </w:rPr>
        <w:t xml:space="preserve"> with a </w:t>
      </w:r>
      <w:r w:rsidR="00F46DBF">
        <w:rPr>
          <w:sz w:val="20"/>
          <w:szCs w:val="20"/>
        </w:rPr>
        <w:t xml:space="preserve">natural forest </w:t>
      </w:r>
      <w:r w:rsidR="001B1825">
        <w:rPr>
          <w:sz w:val="20"/>
          <w:szCs w:val="20"/>
        </w:rPr>
        <w:t>timber</w:t>
      </w:r>
      <w:r w:rsidR="00455C52">
        <w:rPr>
          <w:sz w:val="20"/>
          <w:szCs w:val="20"/>
        </w:rPr>
        <w:t xml:space="preserve"> </w:t>
      </w:r>
      <w:r w:rsidR="001B1825">
        <w:rPr>
          <w:sz w:val="20"/>
          <w:szCs w:val="20"/>
        </w:rPr>
        <w:t>p</w:t>
      </w:r>
      <w:r>
        <w:rPr>
          <w:sz w:val="20"/>
          <w:szCs w:val="20"/>
        </w:rPr>
        <w:t>roduction target</w:t>
      </w:r>
      <w:r w:rsidR="001B1825">
        <w:rPr>
          <w:sz w:val="20"/>
          <w:szCs w:val="20"/>
        </w:rPr>
        <w:t xml:space="preserve"> of</w:t>
      </w:r>
      <w:r>
        <w:rPr>
          <w:sz w:val="20"/>
          <w:szCs w:val="20"/>
        </w:rPr>
        <w:t xml:space="preserve"> 35 Mm</w:t>
      </w:r>
      <w:r>
        <w:rPr>
          <w:sz w:val="20"/>
          <w:szCs w:val="20"/>
          <w:vertAlign w:val="superscript"/>
        </w:rPr>
        <w:t>3</w:t>
      </w:r>
      <w:r>
        <w:rPr>
          <w:sz w:val="20"/>
          <w:szCs w:val="20"/>
        </w:rPr>
        <w:t>yr</w:t>
      </w:r>
      <w:r>
        <w:rPr>
          <w:sz w:val="20"/>
          <w:szCs w:val="20"/>
          <w:vertAlign w:val="superscript"/>
        </w:rPr>
        <w:t>-1</w:t>
      </w:r>
      <w:r>
        <w:rPr>
          <w:sz w:val="20"/>
          <w:szCs w:val="20"/>
        </w:rPr>
        <w:t>. Green areas are not logged. The size of each dot is proportional to the PPF area (total area available for logging). Logging type colour (blue - purple - red) represent the logging intensity (Light: 10, Medium: 20 and High: 30 m</w:t>
      </w:r>
      <w:r>
        <w:rPr>
          <w:sz w:val="20"/>
          <w:szCs w:val="20"/>
          <w:vertAlign w:val="superscript"/>
        </w:rPr>
        <w:t>3</w:t>
      </w:r>
      <w:r>
        <w:rPr>
          <w:sz w:val="20"/>
          <w:szCs w:val="20"/>
        </w:rPr>
        <w:t>ha</w:t>
      </w:r>
      <w:r>
        <w:rPr>
          <w:sz w:val="20"/>
          <w:szCs w:val="20"/>
          <w:vertAlign w:val="superscript"/>
        </w:rPr>
        <w:t>-1</w:t>
      </w:r>
      <w:r>
        <w:rPr>
          <w:sz w:val="20"/>
          <w:szCs w:val="20"/>
        </w:rPr>
        <w:t>). The logging type transparency represents the cutting cycle length (Short: 15, Medium: 30, Long: 65 years): light colours correspond to longer cycles.</w:t>
      </w:r>
    </w:p>
    <w:p w14:paraId="1DF8D0E6" w14:textId="77777777" w:rsidR="00F46DBF" w:rsidRDefault="00F46DBF" w:rsidP="00455C52">
      <w:pPr>
        <w:pStyle w:val="Titre2"/>
      </w:pPr>
    </w:p>
    <w:p w14:paraId="4ECF649A" w14:textId="792866B3" w:rsidR="00245608" w:rsidRDefault="008C073A" w:rsidP="00455C52">
      <w:pPr>
        <w:pStyle w:val="Titre2"/>
      </w:pPr>
      <w:r>
        <w:t>Effect of strategy choice on ES provision</w:t>
      </w:r>
    </w:p>
    <w:p w14:paraId="3AE14298" w14:textId="70756867" w:rsidR="00245608" w:rsidRDefault="008C073A" w:rsidP="00455C52">
      <w:pPr>
        <w:spacing w:after="0"/>
      </w:pPr>
      <w:r>
        <w:t xml:space="preserve">The </w:t>
      </w:r>
      <w:r>
        <w:rPr>
          <w:i/>
        </w:rPr>
        <w:t>Timber</w:t>
      </w:r>
      <w:r>
        <w:t xml:space="preserve"> strategy results in the best final timber stocks (+1.4% of initial timber stocks, Figure 4a), </w:t>
      </w:r>
      <w:r w:rsidR="00F46DBF">
        <w:t xml:space="preserve">the </w:t>
      </w:r>
      <w:r w:rsidR="00455C52">
        <w:t>lowest</w:t>
      </w:r>
      <w:r>
        <w:t xml:space="preserve"> carbon</w:t>
      </w:r>
      <w:r w:rsidR="00F46DBF">
        <w:t xml:space="preserve"> stocks</w:t>
      </w:r>
      <w:r>
        <w:t xml:space="preserve"> (-3.6% of initial carbon stocks, Figure 4b) and </w:t>
      </w:r>
      <w:r w:rsidR="00F46DBF">
        <w:t xml:space="preserve">the </w:t>
      </w:r>
      <w:r w:rsidR="00455C52">
        <w:t>least</w:t>
      </w:r>
      <w:r w:rsidR="00F46DBF">
        <w:t xml:space="preserve"> </w:t>
      </w:r>
      <w:r>
        <w:t>biodiversity</w:t>
      </w:r>
      <w:r w:rsidR="00F46DBF">
        <w:t xml:space="preserve"> retention</w:t>
      </w:r>
      <w:r>
        <w:t xml:space="preserve"> (-5.8% of initial value, Figure 4c). The </w:t>
      </w:r>
      <w:r>
        <w:rPr>
          <w:i/>
        </w:rPr>
        <w:t>Carbon</w:t>
      </w:r>
      <w:r>
        <w:t xml:space="preserve"> and </w:t>
      </w:r>
      <w:r>
        <w:rPr>
          <w:i/>
        </w:rPr>
        <w:t>Biodiversity</w:t>
      </w:r>
      <w:r>
        <w:t xml:space="preserve"> strategies both result in timber losses (-2.2%), but low carbon emissions (-1.5% and -1.6% respectively) and low diversity losses (-2.4% and -2.2% respectively). The </w:t>
      </w:r>
      <w:r>
        <w:rPr>
          <w:i/>
        </w:rPr>
        <w:t>Balanced</w:t>
      </w:r>
      <w:r>
        <w:t xml:space="preserve"> and </w:t>
      </w:r>
      <w:r>
        <w:rPr>
          <w:i/>
        </w:rPr>
        <w:t>STY</w:t>
      </w:r>
      <w:r>
        <w:t xml:space="preserve"> strategies result in almost no variation in timber stocks while the </w:t>
      </w:r>
      <w:r>
        <w:rPr>
          <w:i/>
        </w:rPr>
        <w:t>Road</w:t>
      </w:r>
      <w:r>
        <w:t xml:space="preserve"> </w:t>
      </w:r>
      <w:r>
        <w:rPr>
          <w:i/>
        </w:rPr>
        <w:t>building</w:t>
      </w:r>
      <w:r>
        <w:t xml:space="preserve"> and </w:t>
      </w:r>
      <w:r>
        <w:rPr>
          <w:i/>
        </w:rPr>
        <w:t>STY + Road</w:t>
      </w:r>
      <w:r>
        <w:t xml:space="preserve"> building strategies result in a timber increase of 0.8% (Figure 4a). These four strategies have similar effect</w:t>
      </w:r>
      <w:r w:rsidR="00F46DBF">
        <w:t>s</w:t>
      </w:r>
      <w:r>
        <w:t xml:space="preserve"> on carbon stocks and biodiversity: -2.3% carbon (Figure 4b) and -3.6% biodiversity (Figure 4c) in the </w:t>
      </w:r>
      <w:r>
        <w:rPr>
          <w:i/>
        </w:rPr>
        <w:t>Balanced</w:t>
      </w:r>
      <w:r>
        <w:t xml:space="preserve"> and </w:t>
      </w:r>
      <w:r>
        <w:rPr>
          <w:i/>
        </w:rPr>
        <w:t>STY</w:t>
      </w:r>
      <w:r>
        <w:t xml:space="preserve"> strategies, and -2.2% carbon and -3.7% biodiversity in the </w:t>
      </w:r>
      <w:r>
        <w:rPr>
          <w:i/>
        </w:rPr>
        <w:t>Road</w:t>
      </w:r>
      <w:r>
        <w:t xml:space="preserve"> </w:t>
      </w:r>
      <w:r>
        <w:rPr>
          <w:i/>
        </w:rPr>
        <w:t>building</w:t>
      </w:r>
      <w:r>
        <w:t xml:space="preserve"> and </w:t>
      </w:r>
      <w:r>
        <w:rPr>
          <w:i/>
        </w:rPr>
        <w:t>STY</w:t>
      </w:r>
      <w:r>
        <w:t xml:space="preserve"> + </w:t>
      </w:r>
      <w:r>
        <w:rPr>
          <w:i/>
        </w:rPr>
        <w:t>Road</w:t>
      </w:r>
      <w:r>
        <w:t xml:space="preserve"> </w:t>
      </w:r>
      <w:r>
        <w:rPr>
          <w:i/>
        </w:rPr>
        <w:t>building</w:t>
      </w:r>
      <w:r>
        <w:t xml:space="preserve"> strategies. </w:t>
      </w:r>
      <w:r w:rsidR="00F46DBF">
        <w:t>In contrast,</w:t>
      </w:r>
      <w:r w:rsidR="00455C52">
        <w:t xml:space="preserve"> </w:t>
      </w:r>
      <w:r>
        <w:t xml:space="preserve">the </w:t>
      </w:r>
      <w:r>
        <w:rPr>
          <w:i/>
        </w:rPr>
        <w:t>Current</w:t>
      </w:r>
      <w:r>
        <w:t xml:space="preserve"> strategy performs poorly at provi</w:t>
      </w:r>
      <w:r w:rsidR="00F46DBF">
        <w:t>sion of</w:t>
      </w:r>
      <w:r>
        <w:t xml:space="preserve"> all three ESs. Indeed, this strategy results in the highest reduction of timber stocks (-2.3%) and the second highest reduction of carbon stocks (-3.5%) and biodiversity (-4.9%), not far behind the </w:t>
      </w:r>
      <w:r>
        <w:rPr>
          <w:i/>
        </w:rPr>
        <w:t>Timber</w:t>
      </w:r>
      <w:r>
        <w:t xml:space="preserve"> strategy. </w:t>
      </w:r>
    </w:p>
    <w:p w14:paraId="109FAEE6" w14:textId="77777777" w:rsidR="00F46DBF" w:rsidRDefault="00F46DBF" w:rsidP="00B57747">
      <w:pPr>
        <w:pStyle w:val="Titre2"/>
      </w:pPr>
    </w:p>
    <w:p w14:paraId="6EC4A193" w14:textId="721E5494" w:rsidR="00245608" w:rsidRDefault="008C073A" w:rsidP="00B57747">
      <w:pPr>
        <w:pStyle w:val="Titre2"/>
      </w:pPr>
      <w:r>
        <w:t>Testing for a change in timber production</w:t>
      </w:r>
    </w:p>
    <w:p w14:paraId="69CB5B36" w14:textId="68B75B5C" w:rsidR="00245608" w:rsidRDefault="008C073A" w:rsidP="00455C52">
      <w:pPr>
        <w:spacing w:after="0"/>
      </w:pPr>
      <w:r>
        <w:t xml:space="preserve">Our model framework allowed to test the ability of the 8 forest management strategies to </w:t>
      </w:r>
      <w:r w:rsidR="00F46DBF">
        <w:t xml:space="preserve">satisfy </w:t>
      </w:r>
      <w:r>
        <w:t>timber demand</w:t>
      </w:r>
      <w:r w:rsidR="00F46DBF">
        <w:t>s that range</w:t>
      </w:r>
      <w:r>
        <w:t xml:space="preserve"> from 10 to 80 M m</w:t>
      </w:r>
      <w:r>
        <w:rPr>
          <w:vertAlign w:val="superscript"/>
        </w:rPr>
        <w:t>3</w:t>
      </w:r>
      <w:r>
        <w:t>yr</w:t>
      </w:r>
      <w:r>
        <w:rPr>
          <w:vertAlign w:val="superscript"/>
        </w:rPr>
        <w:t>-1</w:t>
      </w:r>
      <w:r>
        <w:t>.</w:t>
      </w:r>
      <w:r w:rsidR="00F82BF5">
        <w:t xml:space="preserve">  </w:t>
      </w:r>
      <w:r w:rsidR="00F46DBF">
        <w:t xml:space="preserve"> </w:t>
      </w:r>
      <w:r>
        <w:t xml:space="preserve">Except for the </w:t>
      </w:r>
      <w:r>
        <w:rPr>
          <w:i/>
        </w:rPr>
        <w:t>Timber</w:t>
      </w:r>
      <w:r>
        <w:t xml:space="preserve"> strategy, increasing timber production/demand results in an increase of area harvested (Figure 5a), and a reduction of ESs provision (Figure 5d-f). For the </w:t>
      </w:r>
      <w:r>
        <w:rPr>
          <w:i/>
        </w:rPr>
        <w:t>Timber</w:t>
      </w:r>
      <w:r>
        <w:t xml:space="preserve"> strategy however, the total area logged is at its maximum value (around 80 </w:t>
      </w:r>
      <w:proofErr w:type="spellStart"/>
      <w:r>
        <w:t>Mha</w:t>
      </w:r>
      <w:proofErr w:type="spellEnd"/>
      <w:r>
        <w:t xml:space="preserve">) even </w:t>
      </w:r>
      <w:r w:rsidR="00F46DBF">
        <w:t>with</w:t>
      </w:r>
      <w:r>
        <w:t xml:space="preserve"> low timber production targets (Figure 5a). For this strategy, increasing timber production from 30 to 80 Mm</w:t>
      </w:r>
      <w:r>
        <w:rPr>
          <w:vertAlign w:val="superscript"/>
        </w:rPr>
        <w:t>3</w:t>
      </w:r>
      <w:r>
        <w:t>yr</w:t>
      </w:r>
      <w:r>
        <w:rPr>
          <w:vertAlign w:val="superscript"/>
        </w:rPr>
        <w:t>-1</w:t>
      </w:r>
      <w:r>
        <w:t xml:space="preserve">  would result in increasing mean logging intensity by 60% (from 10 to 16 m</w:t>
      </w:r>
      <w:r>
        <w:rPr>
          <w:vertAlign w:val="superscript"/>
        </w:rPr>
        <w:t>3</w:t>
      </w:r>
      <w:r>
        <w:t>ha</w:t>
      </w:r>
      <w:r>
        <w:rPr>
          <w:vertAlign w:val="superscript"/>
        </w:rPr>
        <w:t>-1</w:t>
      </w:r>
      <w:r>
        <w:t xml:space="preserve">) and decreasing mean cutting cycle length by 15 years (from 60 to 45 years) (Figure 5b-c). </w:t>
      </w:r>
    </w:p>
    <w:p w14:paraId="39771C68" w14:textId="5D38D746" w:rsidR="00245608" w:rsidRDefault="00B57747" w:rsidP="00455C52">
      <w:pPr>
        <w:spacing w:after="0"/>
      </w:pPr>
      <w:r>
        <w:tab/>
      </w:r>
      <w:r w:rsidR="008C073A">
        <w:t xml:space="preserve">The </w:t>
      </w:r>
      <w:r w:rsidR="008C073A">
        <w:rPr>
          <w:i/>
        </w:rPr>
        <w:t>Carbon</w:t>
      </w:r>
      <w:r w:rsidR="008C073A">
        <w:t xml:space="preserve"> and </w:t>
      </w:r>
      <w:r w:rsidR="008C073A">
        <w:rPr>
          <w:i/>
        </w:rPr>
        <w:t>Biodiversity</w:t>
      </w:r>
      <w:r w:rsidR="008C073A">
        <w:t xml:space="preserve"> strategies have similar behaviours: both rely upon high-intensity (30 m</w:t>
      </w:r>
      <w:r w:rsidR="008C073A">
        <w:rPr>
          <w:vertAlign w:val="superscript"/>
        </w:rPr>
        <w:t>3</w:t>
      </w:r>
      <w:r w:rsidR="008C073A">
        <w:t>ha</w:t>
      </w:r>
      <w:r w:rsidR="008C073A">
        <w:rPr>
          <w:vertAlign w:val="superscript"/>
        </w:rPr>
        <w:t>-1</w:t>
      </w:r>
      <w:r w:rsidR="008C073A">
        <w:t xml:space="preserve">) short-cycle (15 </w:t>
      </w:r>
      <w:proofErr w:type="spellStart"/>
      <w:r w:rsidR="008C073A">
        <w:t>yr</w:t>
      </w:r>
      <w:proofErr w:type="spellEnd"/>
      <w:r w:rsidR="008C073A">
        <w:t xml:space="preserve">) logging, independently from the timber production target (Figure 5b-c). Increasing timber production in both strategies results in a linear increase in logged areas (Figure 5a). </w:t>
      </w:r>
    </w:p>
    <w:p w14:paraId="298989F0" w14:textId="0109ECAA" w:rsidR="00245608" w:rsidRDefault="00B57747" w:rsidP="00455C52">
      <w:pPr>
        <w:spacing w:after="0"/>
      </w:pPr>
      <w:r>
        <w:tab/>
      </w:r>
      <w:r w:rsidR="008C073A">
        <w:t>When ES prioritisation is balanced (</w:t>
      </w:r>
      <w:r w:rsidR="008C073A">
        <w:rPr>
          <w:i/>
        </w:rPr>
        <w:t>Balanced</w:t>
      </w:r>
      <w:r w:rsidR="008C073A">
        <w:t xml:space="preserve"> and </w:t>
      </w:r>
      <w:r w:rsidR="008C073A">
        <w:rPr>
          <w:i/>
        </w:rPr>
        <w:t>Road</w:t>
      </w:r>
      <w:r w:rsidR="008C073A">
        <w:t xml:space="preserve"> </w:t>
      </w:r>
      <w:r w:rsidR="008C073A">
        <w:rPr>
          <w:i/>
        </w:rPr>
        <w:t>building</w:t>
      </w:r>
      <w:r w:rsidR="008C073A">
        <w:t xml:space="preserve"> strategies), timber production is mostly achieved through low-intensity long-cycle logging when the production target is low (Figure 5b-c). However, increasing timber production under both strategies generates a shift from low-intensity long-cycle logging to high-intensity short-cycle logging (Figure 5b-c; Figure S5), and extended total area logged. </w:t>
      </w:r>
    </w:p>
    <w:p w14:paraId="1C7D92F5" w14:textId="079664D6" w:rsidR="00245608" w:rsidRDefault="00B57747" w:rsidP="00455C52">
      <w:pPr>
        <w:spacing w:after="0"/>
      </w:pPr>
      <w:r>
        <w:tab/>
      </w:r>
      <w:r w:rsidR="008C073A">
        <w:t xml:space="preserve">Adding the STY constraint to the </w:t>
      </w:r>
      <w:r w:rsidR="008C073A">
        <w:rPr>
          <w:i/>
        </w:rPr>
        <w:t>Balanced</w:t>
      </w:r>
      <w:r w:rsidR="008C073A">
        <w:t xml:space="preserve"> and </w:t>
      </w:r>
      <w:r w:rsidR="008C073A">
        <w:rPr>
          <w:i/>
        </w:rPr>
        <w:t>Road</w:t>
      </w:r>
      <w:r w:rsidR="008C073A">
        <w:t xml:space="preserve"> building strategies (respectively the </w:t>
      </w:r>
      <w:r w:rsidR="008C073A">
        <w:rPr>
          <w:i/>
        </w:rPr>
        <w:t>STY</w:t>
      </w:r>
      <w:r w:rsidR="008C073A">
        <w:t xml:space="preserve"> and </w:t>
      </w:r>
      <w:r w:rsidR="008C073A">
        <w:rPr>
          <w:i/>
        </w:rPr>
        <w:t>STY</w:t>
      </w:r>
      <w:r w:rsidR="008C073A">
        <w:t xml:space="preserve"> </w:t>
      </w:r>
      <w:r w:rsidR="008C073A">
        <w:rPr>
          <w:i/>
        </w:rPr>
        <w:t>+</w:t>
      </w:r>
      <w:r w:rsidR="008C073A">
        <w:t xml:space="preserve"> </w:t>
      </w:r>
      <w:r w:rsidR="008C073A">
        <w:rPr>
          <w:i/>
        </w:rPr>
        <w:t>Road</w:t>
      </w:r>
      <w:r w:rsidR="008C073A">
        <w:t xml:space="preserve"> </w:t>
      </w:r>
      <w:r w:rsidR="008C073A">
        <w:rPr>
          <w:i/>
        </w:rPr>
        <w:t>building</w:t>
      </w:r>
      <w:r w:rsidR="008C073A">
        <w:t xml:space="preserve"> strategies) does not drastically change simulations when production targets are low (&lt;40 Mm</w:t>
      </w:r>
      <w:r w:rsidR="008C073A">
        <w:rPr>
          <w:vertAlign w:val="superscript"/>
        </w:rPr>
        <w:t>3</w:t>
      </w:r>
      <w:r w:rsidR="008C073A">
        <w:t>yr</w:t>
      </w:r>
      <w:r w:rsidR="008C073A">
        <w:rPr>
          <w:vertAlign w:val="superscript"/>
        </w:rPr>
        <w:t>-1</w:t>
      </w:r>
      <w:r w:rsidR="008C073A">
        <w:t>). At higher production targets, mean logging intensity plateaus at approximately 15 m</w:t>
      </w:r>
      <w:r w:rsidR="008C073A">
        <w:rPr>
          <w:vertAlign w:val="superscript"/>
        </w:rPr>
        <w:t>3</w:t>
      </w:r>
      <w:r w:rsidR="008C073A">
        <w:t>ha</w:t>
      </w:r>
      <w:r w:rsidR="008C073A">
        <w:rPr>
          <w:vertAlign w:val="superscript"/>
        </w:rPr>
        <w:t xml:space="preserve">-1 </w:t>
      </w:r>
      <w:r w:rsidR="008C073A">
        <w:t xml:space="preserve">and </w:t>
      </w:r>
      <w:r w:rsidR="00F46DBF">
        <w:t xml:space="preserve">the </w:t>
      </w:r>
      <w:r w:rsidR="008C073A">
        <w:t xml:space="preserve">mean cutting cycle stabilises at 50 years, resulting in a sharp increase in the total area logged (Figure 5a). Yet, intensifying logging </w:t>
      </w:r>
      <w:r w:rsidR="00F46DBF">
        <w:t>and</w:t>
      </w:r>
      <w:r w:rsidR="008C073A">
        <w:t xml:space="preserve"> shortening cutting cycles result in net loss</w:t>
      </w:r>
      <w:r w:rsidR="00F46DBF">
        <w:t>es</w:t>
      </w:r>
      <w:r w:rsidR="008C073A">
        <w:t xml:space="preserve"> of timber stocks (Figure 5d). The STY constraint can only meet 50 Mm</w:t>
      </w:r>
      <w:r w:rsidR="008C073A">
        <w:rPr>
          <w:vertAlign w:val="superscript"/>
        </w:rPr>
        <w:t>3</w:t>
      </w:r>
      <w:r w:rsidR="008C073A">
        <w:t>yr</w:t>
      </w:r>
      <w:r w:rsidR="008C073A">
        <w:rPr>
          <w:vertAlign w:val="superscript"/>
        </w:rPr>
        <w:t>-1</w:t>
      </w:r>
      <w:r w:rsidR="008C073A">
        <w:t xml:space="preserve"> in currently available PPF (i.e. in the </w:t>
      </w:r>
      <w:r w:rsidR="008C073A">
        <w:rPr>
          <w:i/>
        </w:rPr>
        <w:t>STY</w:t>
      </w:r>
      <w:r w:rsidR="008C073A">
        <w:t xml:space="preserve"> strategy) and 60 Mm</w:t>
      </w:r>
      <w:r w:rsidR="008C073A">
        <w:rPr>
          <w:vertAlign w:val="superscript"/>
        </w:rPr>
        <w:t>3</w:t>
      </w:r>
      <w:r w:rsidR="008C073A">
        <w:t>yr</w:t>
      </w:r>
      <w:r w:rsidR="008C073A">
        <w:rPr>
          <w:vertAlign w:val="superscript"/>
        </w:rPr>
        <w:t>-1</w:t>
      </w:r>
      <w:r w:rsidR="008C073A">
        <w:t xml:space="preserve"> including all PPF (i.e. in the </w:t>
      </w:r>
      <w:r w:rsidR="008C073A">
        <w:rPr>
          <w:i/>
        </w:rPr>
        <w:t>STY + Road building</w:t>
      </w:r>
      <w:r w:rsidR="008C073A">
        <w:t xml:space="preserve"> strategy). </w:t>
      </w:r>
    </w:p>
    <w:p w14:paraId="187B8185" w14:textId="2FA70C8E" w:rsidR="00245608" w:rsidRDefault="00B57747" w:rsidP="00455C52">
      <w:pPr>
        <w:spacing w:after="0"/>
      </w:pPr>
      <w:r>
        <w:tab/>
      </w:r>
      <w:r w:rsidR="008C073A">
        <w:t xml:space="preserve">Finally, the </w:t>
      </w:r>
      <w:r w:rsidR="008C073A">
        <w:rPr>
          <w:i/>
        </w:rPr>
        <w:t>Current</w:t>
      </w:r>
      <w:r w:rsidR="008C073A">
        <w:t xml:space="preserve"> strategy (i.e. balanced ES prioritisation with cutting cycles of 30 years) results in low-intensity logging when the total production remains &lt;20 Mm</w:t>
      </w:r>
      <w:r w:rsidR="008C073A">
        <w:rPr>
          <w:vertAlign w:val="superscript"/>
        </w:rPr>
        <w:t>3</w:t>
      </w:r>
      <w:r w:rsidR="008C073A">
        <w:t>yr</w:t>
      </w:r>
      <w:r w:rsidR="008C073A">
        <w:rPr>
          <w:vertAlign w:val="superscript"/>
        </w:rPr>
        <w:t>-1</w:t>
      </w:r>
      <w:r w:rsidR="008C073A">
        <w:t xml:space="preserve"> (Figure 5b). Increasing timber production results in a sharp increase in the total area logged until 30 Mm</w:t>
      </w:r>
      <w:r w:rsidR="008C073A">
        <w:rPr>
          <w:vertAlign w:val="superscript"/>
        </w:rPr>
        <w:t>3</w:t>
      </w:r>
      <w:r w:rsidR="008C073A">
        <w:t>yr</w:t>
      </w:r>
      <w:r w:rsidR="008C073A">
        <w:rPr>
          <w:vertAlign w:val="superscript"/>
        </w:rPr>
        <w:t>-1</w:t>
      </w:r>
      <w:r w:rsidR="008C073A">
        <w:t xml:space="preserve"> (Figure 5a) and in a sharp increase in the logging intensity from 30 Mm</w:t>
      </w:r>
      <w:r w:rsidR="008C073A">
        <w:rPr>
          <w:vertAlign w:val="superscript"/>
        </w:rPr>
        <w:t>3</w:t>
      </w:r>
      <w:r w:rsidR="008C073A">
        <w:t>yr</w:t>
      </w:r>
      <w:r w:rsidR="008C073A">
        <w:rPr>
          <w:vertAlign w:val="superscript"/>
        </w:rPr>
        <w:t>-1</w:t>
      </w:r>
      <w:r w:rsidR="008C073A">
        <w:t xml:space="preserve"> to 80 Mm</w:t>
      </w:r>
      <w:r w:rsidR="008C073A">
        <w:rPr>
          <w:vertAlign w:val="superscript"/>
        </w:rPr>
        <w:t>3</w:t>
      </w:r>
      <w:r w:rsidR="008C073A">
        <w:t>yr</w:t>
      </w:r>
      <w:r w:rsidR="008C073A">
        <w:rPr>
          <w:vertAlign w:val="superscript"/>
        </w:rPr>
        <w:t>-1</w:t>
      </w:r>
      <w:r w:rsidR="008C073A">
        <w:t xml:space="preserve"> (Figure 5b). When the timber production target reaches 80 Mm</w:t>
      </w:r>
      <w:r w:rsidR="008C073A">
        <w:rPr>
          <w:vertAlign w:val="superscript"/>
        </w:rPr>
        <w:t>3</w:t>
      </w:r>
      <w:r w:rsidR="008C073A">
        <w:t>yr</w:t>
      </w:r>
      <w:r w:rsidR="008C073A">
        <w:rPr>
          <w:vertAlign w:val="superscript"/>
        </w:rPr>
        <w:t>-1</w:t>
      </w:r>
      <w:r w:rsidR="008C073A">
        <w:t>, the total area logged reaches its maximum value (around 80 Mha; Figure 5a) and all areas logged are under high-intensity logging (30 Mm</w:t>
      </w:r>
      <w:r w:rsidR="008C073A">
        <w:rPr>
          <w:vertAlign w:val="superscript"/>
        </w:rPr>
        <w:t>3</w:t>
      </w:r>
      <w:r w:rsidR="008C073A">
        <w:t>yr</w:t>
      </w:r>
      <w:r w:rsidR="008C073A">
        <w:rPr>
          <w:vertAlign w:val="superscript"/>
        </w:rPr>
        <w:t>-1</w:t>
      </w:r>
      <w:r w:rsidR="008C073A">
        <w:t xml:space="preserve">; </w:t>
      </w:r>
      <w:r w:rsidR="008C073A">
        <w:lastRenderedPageBreak/>
        <w:t xml:space="preserve">Figure 5b). In terms of ES provision, </w:t>
      </w:r>
      <w:r w:rsidR="008C073A">
        <w:rPr>
          <w:i/>
        </w:rPr>
        <w:t>Current</w:t>
      </w:r>
      <w:r w:rsidR="008C073A">
        <w:t xml:space="preserve"> strategy performs poorly compared to others, especially at high production target. For instance, maximum timber, carbon and biodiversity losses are reached at total timber productions of only 35, 40, and 50 Mm</w:t>
      </w:r>
      <w:r w:rsidR="008C073A">
        <w:rPr>
          <w:vertAlign w:val="superscript"/>
        </w:rPr>
        <w:t>3</w:t>
      </w:r>
      <w:r w:rsidR="008C073A">
        <w:t>yr</w:t>
      </w:r>
      <w:r w:rsidR="008C073A">
        <w:rPr>
          <w:vertAlign w:val="superscript"/>
        </w:rPr>
        <w:t>-1</w:t>
      </w:r>
      <w:r w:rsidR="008C073A">
        <w:t xml:space="preserve">, respectively.  </w:t>
      </w:r>
    </w:p>
    <w:p w14:paraId="55248DDA" w14:textId="77777777" w:rsidR="00245608" w:rsidRDefault="00245608" w:rsidP="00455C52">
      <w:pPr>
        <w:spacing w:after="0"/>
      </w:pPr>
    </w:p>
    <w:p w14:paraId="7662C96C" w14:textId="77777777" w:rsidR="00245608" w:rsidRDefault="008C073A" w:rsidP="00455C52">
      <w:pPr>
        <w:spacing w:after="0"/>
      </w:pPr>
      <w:r>
        <w:rPr>
          <w:noProof/>
          <w:lang w:val="fr-FR" w:eastAsia="fr-FR"/>
        </w:rPr>
        <w:drawing>
          <wp:inline distT="0" distB="0" distL="0" distR="0" wp14:anchorId="722F5D72" wp14:editId="1E20CF8F">
            <wp:extent cx="5760720" cy="31775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60720" cy="3177540"/>
                    </a:xfrm>
                    <a:prstGeom prst="rect">
                      <a:avLst/>
                    </a:prstGeom>
                    <a:ln/>
                  </pic:spPr>
                </pic:pic>
              </a:graphicData>
            </a:graphic>
          </wp:inline>
        </w:drawing>
      </w:r>
      <w:r>
        <w:t xml:space="preserve">    </w:t>
      </w:r>
    </w:p>
    <w:p w14:paraId="46D61D49" w14:textId="6EB7C6ED" w:rsidR="00245608" w:rsidRDefault="008C073A" w:rsidP="00455C52">
      <w:pPr>
        <w:spacing w:after="0"/>
        <w:rPr>
          <w:sz w:val="20"/>
          <w:szCs w:val="20"/>
        </w:rPr>
      </w:pPr>
      <w:r>
        <w:rPr>
          <w:b/>
          <w:sz w:val="20"/>
          <w:szCs w:val="20"/>
        </w:rPr>
        <w:t>FIGURE</w:t>
      </w:r>
      <w:r w:rsidR="00874EAC">
        <w:rPr>
          <w:b/>
          <w:sz w:val="20"/>
          <w:szCs w:val="20"/>
        </w:rPr>
        <w:t xml:space="preserve"> 4</w:t>
      </w:r>
      <w:r>
        <w:rPr>
          <w:sz w:val="20"/>
          <w:szCs w:val="20"/>
        </w:rPr>
        <w:t xml:space="preserve"> Impact of the 8 management strategies (described in Table 1 </w:t>
      </w:r>
      <w:r w:rsidR="00F82BF5">
        <w:rPr>
          <w:sz w:val="20"/>
          <w:szCs w:val="20"/>
        </w:rPr>
        <w:t xml:space="preserve">in terms of </w:t>
      </w:r>
      <w:r>
        <w:rPr>
          <w:sz w:val="20"/>
          <w:szCs w:val="20"/>
        </w:rPr>
        <w:t>total ES provision (% of the initial ES value)</w:t>
      </w:r>
      <w:r w:rsidR="00F82BF5">
        <w:rPr>
          <w:sz w:val="20"/>
          <w:szCs w:val="20"/>
        </w:rPr>
        <w:t xml:space="preserve"> with t</w:t>
      </w:r>
      <w:r>
        <w:rPr>
          <w:sz w:val="20"/>
          <w:szCs w:val="20"/>
        </w:rPr>
        <w:t>he timber production target</w:t>
      </w:r>
      <w:r w:rsidR="00F82BF5">
        <w:rPr>
          <w:sz w:val="20"/>
          <w:szCs w:val="20"/>
        </w:rPr>
        <w:t xml:space="preserve"> of</w:t>
      </w:r>
      <w:r>
        <w:rPr>
          <w:sz w:val="20"/>
          <w:szCs w:val="20"/>
        </w:rPr>
        <w:t xml:space="preserve"> 35 Mm</w:t>
      </w:r>
      <w:r>
        <w:rPr>
          <w:sz w:val="20"/>
          <w:szCs w:val="20"/>
          <w:vertAlign w:val="superscript"/>
        </w:rPr>
        <w:t>3</w:t>
      </w:r>
      <w:r>
        <w:rPr>
          <w:sz w:val="20"/>
          <w:szCs w:val="20"/>
        </w:rPr>
        <w:t>yr</w:t>
      </w:r>
      <w:r>
        <w:rPr>
          <w:sz w:val="20"/>
          <w:szCs w:val="20"/>
          <w:vertAlign w:val="superscript"/>
        </w:rPr>
        <w:t>-1</w:t>
      </w:r>
      <w:r>
        <w:rPr>
          <w:sz w:val="20"/>
          <w:szCs w:val="20"/>
        </w:rPr>
        <w:t>. (a) Variation of regional timber stocks; (b) variation of regional carbon stocks;</w:t>
      </w:r>
      <w:r w:rsidR="00F82BF5">
        <w:rPr>
          <w:sz w:val="20"/>
          <w:szCs w:val="20"/>
        </w:rPr>
        <w:t xml:space="preserve"> and, </w:t>
      </w:r>
      <w:r>
        <w:rPr>
          <w:sz w:val="20"/>
          <w:szCs w:val="20"/>
        </w:rPr>
        <w:t>(c) variation of regional biodiversity. A positive value indicates an increase in total ES provision; a negative value indicates a loss in total ES provision. Variation of ES provision are standardised by the initial value of a given ES (i.e. initial timber, carbon stocks and mammals and amphibians richness for biodiversity) over all areas with forest cover &gt;90% (see F</w:t>
      </w:r>
      <w:r w:rsidR="00F82BF5">
        <w:rPr>
          <w:sz w:val="20"/>
          <w:szCs w:val="20"/>
        </w:rPr>
        <w:t>IGURE</w:t>
      </w:r>
      <w:r>
        <w:rPr>
          <w:sz w:val="20"/>
          <w:szCs w:val="20"/>
        </w:rPr>
        <w:t xml:space="preserve"> </w:t>
      </w:r>
      <w:proofErr w:type="gramStart"/>
      <w:r>
        <w:rPr>
          <w:sz w:val="20"/>
          <w:szCs w:val="20"/>
        </w:rPr>
        <w:t>S3 :</w:t>
      </w:r>
      <w:proofErr w:type="gramEnd"/>
      <w:r>
        <w:rPr>
          <w:sz w:val="20"/>
          <w:szCs w:val="20"/>
        </w:rPr>
        <w:t xml:space="preserve"> "All forests"). </w:t>
      </w:r>
    </w:p>
    <w:p w14:paraId="1F2E4679" w14:textId="77777777" w:rsidR="00245608" w:rsidRDefault="00245608" w:rsidP="00455C52">
      <w:pPr>
        <w:spacing w:after="0"/>
        <w:rPr>
          <w:sz w:val="20"/>
          <w:szCs w:val="20"/>
        </w:rPr>
      </w:pPr>
    </w:p>
    <w:p w14:paraId="4D525856" w14:textId="5A80EF05" w:rsidR="00245608" w:rsidRDefault="008C073A" w:rsidP="00455C52">
      <w:pPr>
        <w:spacing w:after="0"/>
      </w:pPr>
      <w:r>
        <w:lastRenderedPageBreak/>
        <w:t xml:space="preserve">    </w:t>
      </w:r>
      <w:r>
        <w:rPr>
          <w:noProof/>
          <w:lang w:val="fr-FR" w:eastAsia="fr-FR"/>
        </w:rPr>
        <w:drawing>
          <wp:inline distT="0" distB="0" distL="0" distR="0" wp14:anchorId="6BC75F36" wp14:editId="5A9C98A5">
            <wp:extent cx="5760720" cy="4241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60720" cy="4241800"/>
                    </a:xfrm>
                    <a:prstGeom prst="rect">
                      <a:avLst/>
                    </a:prstGeom>
                    <a:ln/>
                  </pic:spPr>
                </pic:pic>
              </a:graphicData>
            </a:graphic>
          </wp:inline>
        </w:drawing>
      </w:r>
      <w:r>
        <w:t xml:space="preserve">    </w:t>
      </w:r>
      <w:r>
        <w:rPr>
          <w:b/>
          <w:sz w:val="20"/>
          <w:szCs w:val="20"/>
        </w:rPr>
        <w:t>FIGURE 5</w:t>
      </w:r>
      <w:r>
        <w:rPr>
          <w:sz w:val="20"/>
          <w:szCs w:val="20"/>
        </w:rPr>
        <w:t xml:space="preserve"> Characterisation of different strategies for timber production</w:t>
      </w:r>
      <w:r w:rsidR="00F46DBF">
        <w:rPr>
          <w:sz w:val="20"/>
          <w:szCs w:val="20"/>
        </w:rPr>
        <w:t xml:space="preserve"> with different</w:t>
      </w:r>
      <w:r>
        <w:rPr>
          <w:sz w:val="20"/>
          <w:szCs w:val="20"/>
        </w:rPr>
        <w:t xml:space="preserve"> timber production target</w:t>
      </w:r>
      <w:r w:rsidR="00F46DBF">
        <w:rPr>
          <w:sz w:val="20"/>
          <w:szCs w:val="20"/>
        </w:rPr>
        <w:t>s</w:t>
      </w:r>
      <w:r>
        <w:rPr>
          <w:sz w:val="20"/>
          <w:szCs w:val="20"/>
        </w:rPr>
        <w:t>. (a) Total area logged (Mha). (b) Mean logging intensity in logged areas (m</w:t>
      </w:r>
      <w:r>
        <w:rPr>
          <w:sz w:val="20"/>
          <w:szCs w:val="20"/>
          <w:vertAlign w:val="superscript"/>
        </w:rPr>
        <w:t>3</w:t>
      </w:r>
      <w:r>
        <w:rPr>
          <w:sz w:val="20"/>
          <w:szCs w:val="20"/>
        </w:rPr>
        <w:t>ha</w:t>
      </w:r>
      <w:r>
        <w:rPr>
          <w:sz w:val="20"/>
          <w:szCs w:val="20"/>
          <w:vertAlign w:val="superscript"/>
        </w:rPr>
        <w:t>-1</w:t>
      </w:r>
      <w:r>
        <w:rPr>
          <w:sz w:val="20"/>
          <w:szCs w:val="20"/>
        </w:rPr>
        <w:t>). (c) Mean cutting cycle length (</w:t>
      </w:r>
      <w:proofErr w:type="spellStart"/>
      <w:r>
        <w:rPr>
          <w:sz w:val="20"/>
          <w:szCs w:val="20"/>
        </w:rPr>
        <w:t>yr</w:t>
      </w:r>
      <w:proofErr w:type="spellEnd"/>
      <w:r>
        <w:rPr>
          <w:sz w:val="20"/>
          <w:szCs w:val="20"/>
        </w:rPr>
        <w:t xml:space="preserve">). (d) Variation of timber stocks (% of the initial value). (e) Carbon emissions (% of the initial value) (f) Variation of biodiversity value (% of the initial value). The 8 strategies' characteristics are summarised in Table 1. </w:t>
      </w:r>
      <w:r>
        <w:rPr>
          <w:i/>
          <w:sz w:val="20"/>
          <w:szCs w:val="20"/>
        </w:rPr>
        <w:t>STY</w:t>
      </w:r>
      <w:r>
        <w:rPr>
          <w:sz w:val="20"/>
          <w:szCs w:val="20"/>
        </w:rPr>
        <w:t xml:space="preserve"> and </w:t>
      </w:r>
      <w:r>
        <w:rPr>
          <w:i/>
          <w:sz w:val="20"/>
          <w:szCs w:val="20"/>
        </w:rPr>
        <w:t>STY + Road building</w:t>
      </w:r>
      <w:r>
        <w:rPr>
          <w:sz w:val="20"/>
          <w:szCs w:val="20"/>
        </w:rPr>
        <w:t xml:space="preserve"> strategies c</w:t>
      </w:r>
      <w:r w:rsidR="00F46DBF">
        <w:rPr>
          <w:sz w:val="20"/>
          <w:szCs w:val="20"/>
        </w:rPr>
        <w:t>an</w:t>
      </w:r>
      <w:r>
        <w:rPr>
          <w:sz w:val="20"/>
          <w:szCs w:val="20"/>
        </w:rPr>
        <w:t>not sustainably provide more than 50 and 60 Mm</w:t>
      </w:r>
      <w:r>
        <w:rPr>
          <w:sz w:val="20"/>
          <w:szCs w:val="20"/>
          <w:vertAlign w:val="superscript"/>
        </w:rPr>
        <w:t>3</w:t>
      </w:r>
      <w:r>
        <w:rPr>
          <w:sz w:val="20"/>
          <w:szCs w:val="20"/>
        </w:rPr>
        <w:t xml:space="preserve"> of annual timber production respectively. In plots (d-f), values are calculated over all areas outside of protected areas. Additional maps with distribution of logging types (intensity, cutting cycle) are provided in the supplementary material (Figure S5).</w:t>
      </w:r>
    </w:p>
    <w:p w14:paraId="6B13C6E9" w14:textId="77777777" w:rsidR="00245608" w:rsidRDefault="008C073A" w:rsidP="00B57747">
      <w:pPr>
        <w:pStyle w:val="Titre1"/>
      </w:pPr>
      <w:r>
        <w:t>Discussion</w:t>
      </w:r>
    </w:p>
    <w:p w14:paraId="70C2D985" w14:textId="77FCEC3C" w:rsidR="00245608" w:rsidRDefault="008C073A" w:rsidP="001B2455">
      <w:pPr>
        <w:pStyle w:val="Titre2"/>
      </w:pPr>
      <w:r>
        <w:t>Importance of regional studies for forest management</w:t>
      </w:r>
    </w:p>
    <w:p w14:paraId="7E1FAD56" w14:textId="01E3765C" w:rsidR="00245608" w:rsidRDefault="008C073A" w:rsidP="00874EAC">
      <w:pPr>
        <w:spacing w:after="0"/>
      </w:pPr>
      <w:r>
        <w:t xml:space="preserve">The optimisation approach applied in this study has many implications for sustainable forest management in </w:t>
      </w:r>
      <w:r w:rsidR="00F46DBF">
        <w:t>Amazonia</w:t>
      </w:r>
      <w:r>
        <w:t>. Ecosystem service</w:t>
      </w:r>
      <w:r w:rsidR="00F46DBF">
        <w:t xml:space="preserve"> provision by </w:t>
      </w:r>
      <w:r>
        <w:t xml:space="preserve">selectively logged forests </w:t>
      </w:r>
      <w:r w:rsidR="00F46DBF">
        <w:t xml:space="preserve">is relatively well studied, but the ESs are </w:t>
      </w:r>
      <w:r w:rsidR="004C7933">
        <w:t xml:space="preserve">often treated one or two at a time, which limits insights in the tradeoffs. </w:t>
      </w:r>
      <w:r w:rsidR="00DD3009">
        <w:t xml:space="preserve"> Trade</w:t>
      </w:r>
      <w:r>
        <w:t>offs between carbon retention and timber recovery were found in Guiana's logged forests (</w:t>
      </w:r>
      <w:proofErr w:type="spellStart"/>
      <w:r>
        <w:t>Roopsind</w:t>
      </w:r>
      <w:proofErr w:type="spellEnd"/>
      <w:r>
        <w:t xml:space="preserve">, </w:t>
      </w:r>
      <w:proofErr w:type="spellStart"/>
      <w:r>
        <w:t>Caughlin</w:t>
      </w:r>
      <w:proofErr w:type="spellEnd"/>
      <w:r>
        <w:t xml:space="preserve">, van der </w:t>
      </w:r>
      <w:proofErr w:type="spellStart"/>
      <w:r>
        <w:t>Hout</w:t>
      </w:r>
      <w:proofErr w:type="spellEnd"/>
      <w:r>
        <w:t xml:space="preserve">, </w:t>
      </w:r>
      <w:proofErr w:type="spellStart"/>
      <w:r>
        <w:t>Arets</w:t>
      </w:r>
      <w:proofErr w:type="spellEnd"/>
      <w:r>
        <w:t xml:space="preserve">, &amp; </w:t>
      </w:r>
      <w:proofErr w:type="spellStart"/>
      <w:r>
        <w:t>Putz</w:t>
      </w:r>
      <w:proofErr w:type="spellEnd"/>
      <w:r>
        <w:t xml:space="preserve">, 2018b), </w:t>
      </w:r>
      <w:r w:rsidR="00874EAC">
        <w:t>and bet</w:t>
      </w:r>
      <w:r w:rsidR="004C7933">
        <w:t>ween</w:t>
      </w:r>
      <w:r>
        <w:t xml:space="preserve"> timber production and species richness at wider scale (</w:t>
      </w:r>
      <w:proofErr w:type="spellStart"/>
      <w:r>
        <w:t>Burivalova</w:t>
      </w:r>
      <w:proofErr w:type="spellEnd"/>
      <w:r>
        <w:t xml:space="preserve">, </w:t>
      </w:r>
      <w:proofErr w:type="spellStart"/>
      <w:r>
        <w:t>Şekercioğlu</w:t>
      </w:r>
      <w:proofErr w:type="spellEnd"/>
      <w:r>
        <w:t xml:space="preserve">, &amp; </w:t>
      </w:r>
      <w:proofErr w:type="spellStart"/>
      <w:r>
        <w:t>Koh</w:t>
      </w:r>
      <w:proofErr w:type="spellEnd"/>
      <w:r>
        <w:t xml:space="preserve">, 2014).  These trade-offs were also shown to depend on land tenure and deforestation risk (Griscom, Goodman, Burivalova, &amp; Putz, 2018). Forest </w:t>
      </w:r>
      <w:r w:rsidR="00874EAC">
        <w:t>owners generally manage forests</w:t>
      </w:r>
      <w:r>
        <w:t xml:space="preserve"> to maximise financial benefits, through timber or non-timber forest products harvesting, eco-tourism or payments for ecosystem services. Local studies can help forest owners set locally-relevant conservation goals, but generally fail to account for regional objectives. </w:t>
      </w:r>
      <w:bookmarkStart w:id="30" w:name="_GoBack"/>
      <w:bookmarkEnd w:id="30"/>
    </w:p>
    <w:p w14:paraId="2049BD59" w14:textId="047A1664" w:rsidR="00245608" w:rsidRDefault="00B57747" w:rsidP="00874EAC">
      <w:pPr>
        <w:spacing w:after="0"/>
      </w:pPr>
      <w:r>
        <w:tab/>
      </w:r>
      <w:r w:rsidR="008C073A">
        <w:t xml:space="preserve">Climate change mitigation and nature conservation goals are intrinsically trans-boundary, and are better addressed at regional or global scales (Hein et al., 2006). For instance, efficient </w:t>
      </w:r>
      <w:r w:rsidR="008C073A">
        <w:lastRenderedPageBreak/>
        <w:t>delimitation of protected areas, definition of logging rules and road planning should be develop</w:t>
      </w:r>
      <w:r w:rsidR="00874EAC">
        <w:t>ed</w:t>
      </w:r>
      <w:r w:rsidR="008C073A">
        <w:t xml:space="preserve"> at regional scale among countries. Informing decision-makers with large-scale multi</w:t>
      </w:r>
      <w:r w:rsidR="004C7933">
        <w:t>-</w:t>
      </w:r>
      <w:r w:rsidR="008C073A">
        <w:t>criteria analyses will thus be key to develop evidence-based policies. Today, very few studies have assessed regional-scale ESs tradeoffs in Amazonia (but see O’Connell et al., 2018) and, despite its importance for the regional economy, none has investigated</w:t>
      </w:r>
      <w:r w:rsidR="00B65F3C">
        <w:t xml:space="preserve"> </w:t>
      </w:r>
      <w:r w:rsidR="008E1576">
        <w:t xml:space="preserve">timber production </w:t>
      </w:r>
      <w:r w:rsidR="008E1576">
        <w:t xml:space="preserve">and associated </w:t>
      </w:r>
      <w:r w:rsidR="008E1576">
        <w:t>regional-scale ESs tradeoffs</w:t>
      </w:r>
      <w:r w:rsidR="008C073A">
        <w:t xml:space="preserve">. </w:t>
      </w:r>
    </w:p>
    <w:p w14:paraId="26757514" w14:textId="4C534A56" w:rsidR="003E14D6" w:rsidRDefault="00B57747" w:rsidP="00226E5F">
      <w:pPr>
        <w:spacing w:after="0"/>
      </w:pPr>
      <w:r>
        <w:tab/>
      </w:r>
      <w:r w:rsidR="008C073A">
        <w:t xml:space="preserve">Our results show that regional optimisation of ES provision results in a strong spatial structuring of logging. Intermediate logging cycles (30 </w:t>
      </w:r>
      <w:proofErr w:type="spellStart"/>
      <w:r w:rsidR="008C073A">
        <w:t>yr</w:t>
      </w:r>
      <w:proofErr w:type="spellEnd"/>
      <w:r w:rsidR="008C073A">
        <w:t>) and intensities (20 m</w:t>
      </w:r>
      <w:r w:rsidR="008C073A">
        <w:rPr>
          <w:vertAlign w:val="superscript"/>
        </w:rPr>
        <w:t>3</w:t>
      </w:r>
      <w:r w:rsidR="008C073A">
        <w:t>ha</w:t>
      </w:r>
      <w:r w:rsidR="008C073A">
        <w:rPr>
          <w:vertAlign w:val="superscript"/>
        </w:rPr>
        <w:t>-1</w:t>
      </w:r>
      <w:r w:rsidR="008C073A">
        <w:t xml:space="preserve">) are virtually never chosen, and imposing some standardisation (e.g. 30-yr cutting cycles in the </w:t>
      </w:r>
      <w:r w:rsidR="008C073A">
        <w:rPr>
          <w:i/>
        </w:rPr>
        <w:t>Current</w:t>
      </w:r>
      <w:r w:rsidR="008C073A">
        <w:t xml:space="preserve"> scenario) results in sub-optimal ES provision. </w:t>
      </w:r>
      <w:r w:rsidR="00B83AC4">
        <w:t xml:space="preserve">This spatial heterogeneity in our results </w:t>
      </w:r>
      <w:r w:rsidR="008C073A">
        <w:t xml:space="preserve">is evidence that forest management could benefit from regional studies, instead of applying uniform logging regulations based on a small set of local studies. Our results could help inform where and how logging should be prioritised depending on future demand for timber and other ESs. </w:t>
      </w:r>
    </w:p>
    <w:p w14:paraId="3257B543" w14:textId="77777777" w:rsidR="003E14D6" w:rsidRDefault="003E14D6" w:rsidP="00226E5F">
      <w:pPr>
        <w:spacing w:after="0"/>
      </w:pPr>
    </w:p>
    <w:p w14:paraId="03193758" w14:textId="7601C3B8" w:rsidR="003E14D6" w:rsidRDefault="003E14D6" w:rsidP="003E14D6">
      <w:pPr>
        <w:pStyle w:val="Titre2"/>
      </w:pPr>
      <w:r>
        <w:t>Regional differences</w:t>
      </w:r>
      <w:r w:rsidR="00D70A19">
        <w:t xml:space="preserve"> in Amazonian forests and consequences for ES provision </w:t>
      </w:r>
    </w:p>
    <w:p w14:paraId="0D899AC3" w14:textId="6C9B78B8" w:rsidR="005621E3" w:rsidRDefault="00B57747" w:rsidP="00226E5F">
      <w:pPr>
        <w:spacing w:after="0"/>
      </w:pPr>
      <w:r>
        <w:tab/>
      </w:r>
      <w:r w:rsidR="008C073A">
        <w:t>The spatial configuration of optimal logging (Figure 3) highlights major regional differences in Amazonian forests. Forests of the Guiana Shield (</w:t>
      </w:r>
      <w:proofErr w:type="spellStart"/>
      <w:r w:rsidR="008C073A">
        <w:t>northeastern</w:t>
      </w:r>
      <w:proofErr w:type="spellEnd"/>
      <w:r w:rsidR="008C073A">
        <w:t xml:space="preserve"> Amazonia) </w:t>
      </w:r>
      <w:r w:rsidR="003D5A40">
        <w:t xml:space="preserve">grow on extremely nutrient poor soils and </w:t>
      </w:r>
      <w:r w:rsidR="0012219C">
        <w:t>suffer few</w:t>
      </w:r>
      <w:r w:rsidR="008C073A">
        <w:t xml:space="preserve"> natural disturbances (</w:t>
      </w:r>
      <w:proofErr w:type="spellStart"/>
      <w:r w:rsidR="008C073A">
        <w:t>Espírito</w:t>
      </w:r>
      <w:proofErr w:type="spellEnd"/>
      <w:r w:rsidR="008C073A">
        <w:t>-Santo et al., 2014)</w:t>
      </w:r>
      <w:r w:rsidR="0012219C">
        <w:t xml:space="preserve">, which selected for </w:t>
      </w:r>
      <w:r w:rsidR="008C073A">
        <w:t xml:space="preserve">low turnover rates and slow-growing species (Johnson et al., 2016; Quesada et al., 2012). Guiana shield forests </w:t>
      </w:r>
      <w:r w:rsidR="00CE03A3">
        <w:t xml:space="preserve">thus grow slowly and </w:t>
      </w:r>
      <w:r w:rsidR="008C073A">
        <w:t xml:space="preserve">harbour large amounts of carbon </w:t>
      </w:r>
      <w:r w:rsidR="00536AE6">
        <w:t>(</w:t>
      </w:r>
      <w:proofErr w:type="spellStart"/>
      <w:r w:rsidR="008C073A">
        <w:t>Avitabile</w:t>
      </w:r>
      <w:proofErr w:type="spellEnd"/>
      <w:r w:rsidR="00536AE6">
        <w:t xml:space="preserve"> et al., </w:t>
      </w:r>
      <w:r w:rsidR="008C073A">
        <w:t>2016</w:t>
      </w:r>
      <w:r w:rsidR="00536AE6">
        <w:t>)</w:t>
      </w:r>
      <w:r w:rsidR="008C073A">
        <w:t xml:space="preserve"> and vertebrates </w:t>
      </w:r>
      <w:r w:rsidR="00536AE6">
        <w:t>(</w:t>
      </w:r>
      <w:r w:rsidR="008C073A">
        <w:t>Jenkins</w:t>
      </w:r>
      <w:r w:rsidR="00536AE6">
        <w:t xml:space="preserve"> et al, </w:t>
      </w:r>
      <w:r w:rsidR="008C073A">
        <w:t>2013</w:t>
      </w:r>
      <w:r w:rsidR="00536AE6">
        <w:t>)</w:t>
      </w:r>
      <w:r w:rsidR="00CE03A3">
        <w:t>. These forests are therefore</w:t>
      </w:r>
      <w:r w:rsidR="008C073A">
        <w:t xml:space="preserve"> not selected for logging when biodiversity and carbon are optimised (Figure 3a-b). Forests of the Guiana Shield have also been shown to play a crucial role in the Amazonian hydrological cycle (</w:t>
      </w:r>
      <w:proofErr w:type="spellStart"/>
      <w:r w:rsidR="008C073A">
        <w:t>Bovolo</w:t>
      </w:r>
      <w:proofErr w:type="spellEnd"/>
      <w:r w:rsidR="008C073A">
        <w:t xml:space="preserve"> et al., 2018; </w:t>
      </w:r>
      <w:proofErr w:type="spellStart"/>
      <w:r w:rsidR="008C073A">
        <w:t>Staal</w:t>
      </w:r>
      <w:proofErr w:type="spellEnd"/>
      <w:r w:rsidR="008C073A">
        <w:t xml:space="preserve"> et al., 2018), enhancing the importance of their conservation in future management strategies. </w:t>
      </w:r>
      <w:proofErr w:type="spellStart"/>
      <w:r w:rsidR="008C073A">
        <w:t>Similarily</w:t>
      </w:r>
      <w:proofErr w:type="spellEnd"/>
      <w:r w:rsidR="008C073A">
        <w:t>, northern and central Amazonian forests encompass high diversity of vertebrates (Jenkins et al., 2013) and carbon (</w:t>
      </w:r>
      <w:proofErr w:type="spellStart"/>
      <w:r w:rsidR="008C073A">
        <w:t>Avitabile</w:t>
      </w:r>
      <w:proofErr w:type="spellEnd"/>
      <w:r w:rsidR="008C073A">
        <w:t xml:space="preserve">, Herold, </w:t>
      </w:r>
      <w:proofErr w:type="spellStart"/>
      <w:r w:rsidR="008C073A">
        <w:t>Heuvelink</w:t>
      </w:r>
      <w:proofErr w:type="spellEnd"/>
      <w:r w:rsidR="008C073A">
        <w:t xml:space="preserve">, Lewis, Phillips, Asner, </w:t>
      </w:r>
      <w:proofErr w:type="spellStart"/>
      <w:r w:rsidR="008C073A">
        <w:t>Armston</w:t>
      </w:r>
      <w:proofErr w:type="spellEnd"/>
      <w:r w:rsidR="008C073A">
        <w:t xml:space="preserve">, Ashton, et al., 2016b), and are thus rarely selected for logging when biodiversity and carbon storage are prioritised (Figure 3a-b). If conservation is the main objective of Amazonian forest management, the consolidation of the protected area network in central and </w:t>
      </w:r>
      <w:proofErr w:type="spellStart"/>
      <w:r w:rsidR="008C073A">
        <w:t>northeastern</w:t>
      </w:r>
      <w:proofErr w:type="spellEnd"/>
      <w:r w:rsidR="008C073A">
        <w:t xml:space="preserve"> Amazonian forests will provide high benefits for conservation and climate change mitigation, especially if this promotes a higher connectivity between existing protected areas (A. J. Hansen &amp; </w:t>
      </w:r>
      <w:proofErr w:type="spellStart"/>
      <w:r w:rsidR="008C073A">
        <w:t>DeFries</w:t>
      </w:r>
      <w:proofErr w:type="spellEnd"/>
      <w:r w:rsidR="008C073A">
        <w:t xml:space="preserve">, 2007). </w:t>
      </w:r>
      <w:proofErr w:type="spellStart"/>
      <w:r w:rsidR="008C073A">
        <w:t>Southeastern</w:t>
      </w:r>
      <w:proofErr w:type="spellEnd"/>
      <w:r w:rsidR="008C073A">
        <w:t xml:space="preserve"> forests have, in turn, relatively lower diversity and carbon stocks. They are thus often allocated to high-intensity short-cycle logging when carbon and biodiversity are optimised (Figure 3a-b). However, due to intense forest degradation through logging, fragmentation and/or wildfire (Davidson et al., 2012; Foley et al., 2007), timber production in </w:t>
      </w:r>
      <w:proofErr w:type="spellStart"/>
      <w:r w:rsidR="008C073A">
        <w:t>southeastern</w:t>
      </w:r>
      <w:proofErr w:type="spellEnd"/>
      <w:r w:rsidR="008C073A">
        <w:t xml:space="preserve"> PPF may have been overestimated, even in closed-canopy forests (Asner, Keller, &amp; Silva, 2004). </w:t>
      </w:r>
    </w:p>
    <w:p w14:paraId="07A7F17E" w14:textId="77777777" w:rsidR="003E14D6" w:rsidRDefault="003E14D6" w:rsidP="00226E5F">
      <w:pPr>
        <w:spacing w:after="0"/>
      </w:pPr>
    </w:p>
    <w:p w14:paraId="4200CF0C" w14:textId="77777777" w:rsidR="003E14D6" w:rsidRDefault="003E14D6" w:rsidP="003E14D6">
      <w:pPr>
        <w:pStyle w:val="Titre2"/>
      </w:pPr>
      <w:r>
        <w:t>Land-use strategies, trade-offs and implications for policy-making</w:t>
      </w:r>
    </w:p>
    <w:p w14:paraId="69D19405" w14:textId="4BF63A0D" w:rsidR="003E14D6" w:rsidRPr="003E14D6" w:rsidRDefault="00D70A19" w:rsidP="003E14D6">
      <w:pPr>
        <w:spacing w:after="0"/>
      </w:pPr>
      <w:r>
        <w:t xml:space="preserve">Current logging regulations (e.g. 35-yr maximum cutting cycle in the Brazilian Amazon) </w:t>
      </w:r>
      <w:r>
        <w:t>were thought to be a compromise between producing enough timber to make financial benefits, and letting the forest recover long enough to make logging sustainable (</w:t>
      </w:r>
      <w:proofErr w:type="spellStart"/>
      <w:r>
        <w:t>Seydack</w:t>
      </w:r>
      <w:proofErr w:type="spellEnd"/>
      <w:r>
        <w:t>, 2012)</w:t>
      </w:r>
      <w:r>
        <w:t xml:space="preserve">. </w:t>
      </w:r>
      <w:r w:rsidR="003E14D6">
        <w:t xml:space="preserve">Several studies have shown that </w:t>
      </w:r>
      <w:r>
        <w:t>these</w:t>
      </w:r>
      <w:r w:rsidR="003E14D6">
        <w:t xml:space="preserve"> logging rules are not sufficient to recover pre-logging forest characteristics (Zimmerman &amp; </w:t>
      </w:r>
      <w:proofErr w:type="spellStart"/>
      <w:r w:rsidR="003E14D6">
        <w:t>Kormos</w:t>
      </w:r>
      <w:proofErr w:type="spellEnd"/>
      <w:r w:rsidR="003E14D6">
        <w:t xml:space="preserve">, 2012, Piponiot et al., </w:t>
      </w:r>
      <w:r w:rsidR="003E14D6" w:rsidRPr="005621E3">
        <w:t>2018</w:t>
      </w:r>
      <w:r w:rsidR="003E14D6">
        <w:t>). Moreover, our results show that current regulation</w:t>
      </w:r>
      <w:r>
        <w:t>s</w:t>
      </w:r>
      <w:r w:rsidR="003E14D6">
        <w:t xml:space="preserve"> (</w:t>
      </w:r>
      <w:r>
        <w:t xml:space="preserve">e.g. </w:t>
      </w:r>
      <w:r w:rsidR="003E14D6">
        <w:t xml:space="preserve">imposing 30-yr cutting cycles, similar to the </w:t>
      </w:r>
      <w:r w:rsidR="003E14D6">
        <w:rPr>
          <w:i/>
        </w:rPr>
        <w:t>Current</w:t>
      </w:r>
      <w:r w:rsidR="003E14D6">
        <w:t xml:space="preserve"> strategy)</w:t>
      </w:r>
      <w:r>
        <w:t>, increase</w:t>
      </w:r>
      <w:r w:rsidR="003E14D6">
        <w:t xml:space="preserve"> the loss of all ESs and leads to sub-optimal management of production forests (Figure 4). The standard strategy promoted for the maintenance of timber production in tropical forests is to change national regulations so that cutting cycles are longer and logging intensities are lighter</w:t>
      </w:r>
      <w:r w:rsidR="007D070A">
        <w:t xml:space="preserve">, but these recommendations may result in an </w:t>
      </w:r>
      <w:r w:rsidR="007D070A">
        <w:lastRenderedPageBreak/>
        <w:t>increase in total harvested forest areas to compensate for the reduction in timber extracted per ha and per year.</w:t>
      </w:r>
    </w:p>
    <w:p w14:paraId="3413D8D3" w14:textId="554CA671" w:rsidR="003E14D6" w:rsidRDefault="007D070A" w:rsidP="003E14D6">
      <w:pPr>
        <w:spacing w:after="0"/>
      </w:pPr>
      <w:r>
        <w:t>O</w:t>
      </w:r>
      <w:r w:rsidR="003E14D6">
        <w:t>ur results reveal that</w:t>
      </w:r>
      <w:r>
        <w:t>, in fact,</w:t>
      </w:r>
      <w:r w:rsidR="003E14D6">
        <w:t xml:space="preserve"> the main trade-off is between long-term provision of timber, and conservation of carbon stocks and biodiversity (Figure S4). These results fit into the broader "land sharing vs land sparing" debate, and whether timber production should concentrate on a few intensely-logged areas (land-sparing), or be carried at low intensity over the entire landscape (land-sharing). Land-sparing logging was shown to create heterogeneous landscapes that favour higher levels of beta-diversity and maintenance of biodiversity at landscape scale (de Castro Solar et al., 2015; Edwards, Gilroy, et al., 2014). It has been argued that under strong forest governance, land-sharing logging could optimise both carbon and diversity retention (</w:t>
      </w:r>
      <w:proofErr w:type="spellStart"/>
      <w:r w:rsidR="003E14D6">
        <w:t>Griscom</w:t>
      </w:r>
      <w:proofErr w:type="spellEnd"/>
      <w:r w:rsidR="003E14D6">
        <w:t xml:space="preserve"> et al., 2018). More recently, a simulation exploring different management strategies in East Kalimantan forests found that the optimal forest conservation strategy consisted in mixing both approaches: intensifying timber production through the conversion of degraded forests into plantations, and implementing reduced-impact logging in current logging concessions and some natural forests (</w:t>
      </w:r>
      <w:proofErr w:type="spellStart"/>
      <w:r w:rsidR="003E14D6">
        <w:t>Runting</w:t>
      </w:r>
      <w:proofErr w:type="spellEnd"/>
      <w:r w:rsidR="003E14D6">
        <w:t xml:space="preserve"> et al., 2018). Our findings also show that a land-sparing approach (e.g. the </w:t>
      </w:r>
      <w:r w:rsidR="003E14D6">
        <w:rPr>
          <w:i/>
        </w:rPr>
        <w:t>Carbon</w:t>
      </w:r>
      <w:r w:rsidR="003E14D6">
        <w:t xml:space="preserve"> and </w:t>
      </w:r>
      <w:r w:rsidR="003E14D6">
        <w:rPr>
          <w:i/>
        </w:rPr>
        <w:t>Biodiversity</w:t>
      </w:r>
      <w:r w:rsidR="003E14D6">
        <w:t xml:space="preserve"> strategies) not only minimises biodiversity loss (Figure 3b, Figure 5f), but also reduces carbon emissions (Figure 3a, Figure 5e). However, these land-sparing strategies </w:t>
      </w:r>
      <w:r w:rsidR="003E14D6" w:rsidRPr="00CE03A3">
        <w:t>result in low timber recovery</w:t>
      </w:r>
      <w:r w:rsidR="003E14D6">
        <w:t xml:space="preserve"> compared to a land-sharing strategy (e.g. the </w:t>
      </w:r>
      <w:r w:rsidR="003E14D6">
        <w:rPr>
          <w:i/>
        </w:rPr>
        <w:t>Timber</w:t>
      </w:r>
      <w:r w:rsidR="003E14D6">
        <w:t xml:space="preserve"> strategy, Figure 4a). </w:t>
      </w:r>
    </w:p>
    <w:p w14:paraId="7871EBD8" w14:textId="77777777" w:rsidR="003E14D6" w:rsidRDefault="003E14D6" w:rsidP="003E14D6">
      <w:pPr>
        <w:spacing w:after="0"/>
      </w:pPr>
      <w:r>
        <w:tab/>
        <w:t>Our simulations reveal that there is no win-win strategy to sustain current timber demand and ESs provision in production forests. Further, current application of intermediate logging rules increases ESs losses (Figure 5d-f). The fate of Amazonian production forests hence depends on political choices and on future societal demand for ESs. If maintaining long-term timber supplies from natural production forests is the goal (</w:t>
      </w:r>
      <w:proofErr w:type="spellStart"/>
      <w:r>
        <w:t>Zarin</w:t>
      </w:r>
      <w:proofErr w:type="spellEnd"/>
      <w:r>
        <w:t xml:space="preserve">, Schulze, Vidal, &amp; </w:t>
      </w:r>
      <w:proofErr w:type="spellStart"/>
      <w:r>
        <w:t>Lentini</w:t>
      </w:r>
      <w:proofErr w:type="spellEnd"/>
      <w:r>
        <w:t xml:space="preserve">, 2007), then low-intensity logging should be preferred and applied across most of the Amazon, notably in the western part of the Basin (Figure 3c). In contrast, if society demands preservation of carbon and biodiversity (e.g. carbon-based policies like REDD+ (Stickler et al., 2009), policies should focus on conserving intact inland forests while allowing high-intensity logging on the fringes of the Amazon Basin, where timber stocks will rapidly and sharply decrease due to over-exploitation. Alternative pathways include active forest restoration with intensive </w:t>
      </w:r>
      <w:proofErr w:type="spellStart"/>
      <w:r>
        <w:t>silviculture</w:t>
      </w:r>
      <w:proofErr w:type="spellEnd"/>
      <w:r>
        <w:t xml:space="preserve"> and mixed-species timber plantations (Lamb, Erskine, &amp; </w:t>
      </w:r>
      <w:proofErr w:type="spellStart"/>
      <w:r>
        <w:t>Parrotta</w:t>
      </w:r>
      <w:proofErr w:type="spellEnd"/>
      <w:r>
        <w:t>, 2005) to stimulate production in over-harvested forests, but such interventions are costly and will require to adopt policies and financial incentives, e.g. through payments for ecosystem services (</w:t>
      </w:r>
      <w:proofErr w:type="spellStart"/>
      <w:r>
        <w:t>Salzman</w:t>
      </w:r>
      <w:proofErr w:type="spellEnd"/>
      <w:r>
        <w:t>, Bennett, Carroll, Goldstein, &amp; Jenkins, 2018).</w:t>
      </w:r>
    </w:p>
    <w:p w14:paraId="5431A634" w14:textId="21E81ACF" w:rsidR="0097529B" w:rsidRDefault="0097529B" w:rsidP="0097529B">
      <w:pPr>
        <w:spacing w:after="0"/>
        <w:ind w:firstLine="720"/>
      </w:pPr>
      <w:r>
        <w:t xml:space="preserve">Increasing the PPF area (in the </w:t>
      </w:r>
      <w:r>
        <w:rPr>
          <w:i/>
        </w:rPr>
        <w:t>Road building</w:t>
      </w:r>
      <w:r>
        <w:t xml:space="preserve"> strategies, Table 1</w:t>
      </w:r>
      <w:r w:rsidRPr="003767AC">
        <w:t xml:space="preserve">) </w:t>
      </w:r>
      <w:r>
        <w:t>provides more options for optimising logging spatial configuration, and</w:t>
      </w:r>
      <w:r w:rsidRPr="003767AC">
        <w:t xml:space="preserve"> hence</w:t>
      </w:r>
      <w:r>
        <w:t xml:space="preserve"> tends to increase ES provision overall: the </w:t>
      </w:r>
      <w:r>
        <w:rPr>
          <w:i/>
        </w:rPr>
        <w:t xml:space="preserve">Road building </w:t>
      </w:r>
      <w:r>
        <w:t xml:space="preserve"> and </w:t>
      </w:r>
      <w:r w:rsidRPr="003767AC">
        <w:rPr>
          <w:i/>
        </w:rPr>
        <w:t xml:space="preserve">STY </w:t>
      </w:r>
      <w:r>
        <w:rPr>
          <w:i/>
        </w:rPr>
        <w:t xml:space="preserve"> + </w:t>
      </w:r>
      <w:r w:rsidRPr="003767AC">
        <w:rPr>
          <w:i/>
        </w:rPr>
        <w:t>Road building</w:t>
      </w:r>
      <w:r>
        <w:rPr>
          <w:i/>
        </w:rPr>
        <w:t xml:space="preserve"> </w:t>
      </w:r>
      <w:r>
        <w:t xml:space="preserve">strategies have higher ES values than the </w:t>
      </w:r>
      <w:r w:rsidRPr="003767AC">
        <w:rPr>
          <w:i/>
        </w:rPr>
        <w:t>Balanced</w:t>
      </w:r>
      <w:r>
        <w:t xml:space="preserve"> and </w:t>
      </w:r>
      <w:r w:rsidRPr="003767AC">
        <w:rPr>
          <w:i/>
        </w:rPr>
        <w:t>STY</w:t>
      </w:r>
      <w:r>
        <w:t xml:space="preserve"> strategies, respectively (Figure 5d-f). Nevertheless, insofar as logging roads render forests vulnerable to hunting, wood-fuel harvesting and illegal logging (</w:t>
      </w:r>
      <w:proofErr w:type="spellStart"/>
      <w:r>
        <w:t>Laurance</w:t>
      </w:r>
      <w:proofErr w:type="spellEnd"/>
      <w:r>
        <w:t xml:space="preserve">, </w:t>
      </w:r>
      <w:proofErr w:type="spellStart"/>
      <w:r>
        <w:t>Goosem</w:t>
      </w:r>
      <w:proofErr w:type="spellEnd"/>
      <w:r>
        <w:t xml:space="preserve">, &amp; </w:t>
      </w:r>
      <w:proofErr w:type="spellStart"/>
      <w:r>
        <w:t>Laurance</w:t>
      </w:r>
      <w:proofErr w:type="spellEnd"/>
      <w:r>
        <w:t xml:space="preserve">, 2009), uncontrolled forest degradation in new PPF areas could increase the environmental costs of the </w:t>
      </w:r>
      <w:r>
        <w:rPr>
          <w:i/>
        </w:rPr>
        <w:t>Road building</w:t>
      </w:r>
      <w:r>
        <w:t xml:space="preserve"> strategy. </w:t>
      </w:r>
    </w:p>
    <w:p w14:paraId="5DC74DCE" w14:textId="77777777" w:rsidR="003E14D6" w:rsidRDefault="003E14D6" w:rsidP="00226E5F">
      <w:pPr>
        <w:spacing w:after="0"/>
      </w:pPr>
    </w:p>
    <w:p w14:paraId="049BF57A" w14:textId="1C799AB2" w:rsidR="003E14D6" w:rsidRDefault="003E14D6" w:rsidP="003E14D6">
      <w:pPr>
        <w:pStyle w:val="Titre2"/>
      </w:pPr>
      <w:r>
        <w:t>How to</w:t>
      </w:r>
      <w:r>
        <w:t xml:space="preserve"> further</w:t>
      </w:r>
      <w:r>
        <w:t xml:space="preserve"> improve ES provision in production forests?</w:t>
      </w:r>
    </w:p>
    <w:p w14:paraId="50E82EB0" w14:textId="0CC95AFA" w:rsidR="003E14D6" w:rsidRPr="003E14D6" w:rsidRDefault="003E14D6" w:rsidP="003E14D6">
      <w:pPr>
        <w:spacing w:after="0"/>
        <w:ind w:firstLine="720"/>
      </w:pPr>
      <w:r>
        <w:t xml:space="preserve">One key point to bear in mind is that our simulations are restricted to the first cutting cycle. This is particularly important for STY strategy, as even if our predictions ensure a sustainable timber production over the first cutting cycle, we cannot rule out decreases afterwards. There is almost no data on multi-cycle logging in Amazonia, and most study sites have only been logged once (Sist et al., 2015), although most PPF may have suffered multiple illegal </w:t>
      </w:r>
      <w:proofErr w:type="spellStart"/>
      <w:r>
        <w:t>reentries</w:t>
      </w:r>
      <w:proofErr w:type="spellEnd"/>
      <w:r>
        <w:t xml:space="preserve"> (Tritsch et al., 2016). Gathering more information on the effect of consecutive cutting cycles on forest dynamics is of utmost importance to glimpse at the future of production forests. </w:t>
      </w:r>
    </w:p>
    <w:p w14:paraId="2C4D1DD0" w14:textId="77777777" w:rsidR="00C31E0B" w:rsidRDefault="00C31E0B" w:rsidP="00C31E0B">
      <w:pPr>
        <w:spacing w:after="0"/>
        <w:ind w:firstLine="720"/>
      </w:pPr>
      <w:r>
        <w:lastRenderedPageBreak/>
        <w:t>We did not explore the potential of improved logging techniques, generally known as Reduced-Impact Logging (RIL), to enhance simultaneously both ESs and timber production. A compelling body of evidence shows that RIL practices could provide large improvements in terms of timber recovery, carbon emissions and biodiversity protection (</w:t>
      </w:r>
      <w:proofErr w:type="spellStart"/>
      <w:r>
        <w:t>Griscom</w:t>
      </w:r>
      <w:proofErr w:type="spellEnd"/>
      <w:r>
        <w:t xml:space="preserve"> et al., 2019; </w:t>
      </w:r>
      <w:proofErr w:type="spellStart"/>
      <w:r>
        <w:t>Putz</w:t>
      </w:r>
      <w:proofErr w:type="spellEnd"/>
      <w:r>
        <w:t xml:space="preserve">, Sist, </w:t>
      </w:r>
      <w:proofErr w:type="spellStart"/>
      <w:r>
        <w:t>Fredericksen</w:t>
      </w:r>
      <w:proofErr w:type="spellEnd"/>
      <w:r>
        <w:t xml:space="preserve">, &amp; Dykstra, 2008; Tobler et al., 2018; West, Vidal, &amp; </w:t>
      </w:r>
      <w:proofErr w:type="spellStart"/>
      <w:r>
        <w:t>Putz</w:t>
      </w:r>
      <w:proofErr w:type="spellEnd"/>
      <w:r>
        <w:t>, 2014), and many authors thus argue that they should be an essential point in forest management strategies (</w:t>
      </w:r>
      <w:proofErr w:type="spellStart"/>
      <w:r>
        <w:t>Griscom</w:t>
      </w:r>
      <w:proofErr w:type="spellEnd"/>
      <w:r>
        <w:t xml:space="preserve"> et al., 2018; </w:t>
      </w:r>
      <w:proofErr w:type="spellStart"/>
      <w:r>
        <w:t>Runting</w:t>
      </w:r>
      <w:proofErr w:type="spellEnd"/>
      <w:r>
        <w:t xml:space="preserve"> et al., 2018). Despite this evidence, RIL technique remained poorly implemented in the field (Ellis et al., 2019). We therefore decided to base our study on currently dominant logging practices, keeping in mind that ES provision would be improved if RIL was more widely implemented. </w:t>
      </w:r>
    </w:p>
    <w:p w14:paraId="257D8B1B" w14:textId="73B4AF61" w:rsidR="00C31E0B" w:rsidRDefault="001B2673" w:rsidP="00C31E0B">
      <w:pPr>
        <w:spacing w:after="0"/>
        <w:ind w:firstLine="720"/>
      </w:pPr>
      <w:r>
        <w:t>S</w:t>
      </w:r>
      <w:r w:rsidR="00C31E0B">
        <w:t xml:space="preserve">ilvicultural treatments such as </w:t>
      </w:r>
      <w:r>
        <w:t xml:space="preserve">liana-cutting (Mills et al 2019), girdling of non-commercial trees (ref), </w:t>
      </w:r>
      <w:proofErr w:type="spellStart"/>
      <w:r>
        <w:t>etc</w:t>
      </w:r>
      <w:proofErr w:type="spellEnd"/>
      <w:r>
        <w:t xml:space="preserve"> xxx, can also significantly</w:t>
      </w:r>
      <w:r w:rsidR="00C31E0B">
        <w:t xml:space="preserve"> increase timber recovery (</w:t>
      </w:r>
      <w:proofErr w:type="spellStart"/>
      <w:r>
        <w:t>Ruslandi</w:t>
      </w:r>
      <w:proofErr w:type="spellEnd"/>
      <w:r>
        <w:t xml:space="preserve"> et al 2017</w:t>
      </w:r>
      <w:r w:rsidR="00C31E0B">
        <w:t>)</w:t>
      </w:r>
      <w:r>
        <w:t xml:space="preserve"> with little additional costs,</w:t>
      </w:r>
      <w:r w:rsidR="00C31E0B">
        <w:t xml:space="preserve"> but tradeoffs </w:t>
      </w:r>
      <w:r>
        <w:t xml:space="preserve">may exist </w:t>
      </w:r>
      <w:r w:rsidR="00C31E0B">
        <w:t>with carbon retention (</w:t>
      </w:r>
      <w:proofErr w:type="spellStart"/>
      <w:r w:rsidR="00C31E0B">
        <w:t>Roopsind</w:t>
      </w:r>
      <w:proofErr w:type="spellEnd"/>
      <w:r w:rsidR="00C31E0B">
        <w:t xml:space="preserve"> et al 2018) and biodiversity </w:t>
      </w:r>
      <w:r>
        <w:t xml:space="preserve">conservation </w:t>
      </w:r>
      <w:r w:rsidR="00C31E0B">
        <w:t>(</w:t>
      </w:r>
      <w:proofErr w:type="spellStart"/>
      <w:r>
        <w:t>Ruslandi</w:t>
      </w:r>
      <w:proofErr w:type="spellEnd"/>
      <w:r>
        <w:t xml:space="preserve"> et al 2017, xxx</w:t>
      </w:r>
      <w:r w:rsidR="00C31E0B">
        <w:t xml:space="preserve">). </w:t>
      </w:r>
    </w:p>
    <w:p w14:paraId="1977BE99" w14:textId="6762CBCF" w:rsidR="00245608" w:rsidRDefault="001848CB" w:rsidP="0097529B">
      <w:pPr>
        <w:spacing w:after="0"/>
        <w:ind w:firstLine="720"/>
      </w:pPr>
      <w:r>
        <w:t>Finally, even though our findings provide an interesting insight on potential trade-offs that future forest managers and decision-makers will face, a large part (20-60%) of logging is illegal in the Amazon (</w:t>
      </w:r>
      <w:proofErr w:type="spellStart"/>
      <w:r>
        <w:t>Brancalion</w:t>
      </w:r>
      <w:proofErr w:type="spellEnd"/>
      <w:r>
        <w:t xml:space="preserve"> et al., 2018; Finer, Jenkins, Sky, &amp; Pine, 2014). Changing logging rules to maintain the environmental value of production forests can be jeopardised by lack of control over their application. Improving Amazonian forests' governance will be key to maintain ecosystem services through informed management. The extra cost of legalising smallholders’ harvests could however have indirect negative impacts, by increasing the harvests intensities needed to be economically viable (</w:t>
      </w:r>
      <w:proofErr w:type="spellStart"/>
      <w:r>
        <w:t>Fortini</w:t>
      </w:r>
      <w:proofErr w:type="spellEnd"/>
      <w:r>
        <w:t xml:space="preserve">, 2019). </w:t>
      </w:r>
      <w:r w:rsidR="008C073A">
        <w:t xml:space="preserve"> </w:t>
      </w:r>
    </w:p>
    <w:p w14:paraId="21D7B6CB" w14:textId="77777777" w:rsidR="00245608" w:rsidRDefault="008C073A" w:rsidP="00B57747">
      <w:pPr>
        <w:pStyle w:val="Titre1"/>
      </w:pPr>
      <w:r>
        <w:t>Conclusion</w:t>
      </w:r>
    </w:p>
    <w:p w14:paraId="6B8C60F6" w14:textId="26D33B7F" w:rsidR="00245608" w:rsidRDefault="008C073A" w:rsidP="00B16D3A">
      <w:pPr>
        <w:spacing w:after="0"/>
      </w:pPr>
      <w:r>
        <w:t xml:space="preserve">Optimising ESs in production forests at the Amazon-basin scale results in strong spatial structuring of logging, </w:t>
      </w:r>
      <w:r>
        <w:t xml:space="preserve">a finding that could not be derived </w:t>
      </w:r>
      <w:r>
        <w:t>from</w:t>
      </w:r>
      <w:r>
        <w:t xml:space="preserve"> only</w:t>
      </w:r>
      <w:r>
        <w:t xml:space="preserve"> local studies. Depending on ES prioriti</w:t>
      </w:r>
      <w:r>
        <w:t>es</w:t>
      </w:r>
      <w:r>
        <w:t>, optimal logging configurations range from timber-oriented land-sharing that promote low-intensity logging and result in sub-optimal biodiversity and carbon retention, to conservation-oriented land-sparing strategies that maximise forest conservation but result</w:t>
      </w:r>
      <w:r>
        <w:t>s</w:t>
      </w:r>
      <w:r>
        <w:t xml:space="preserve"> in rapid timber depletion and will thus require alternative timber sources in the future. Our results stress the need for a concerted re</w:t>
      </w:r>
      <w:r w:rsidR="00F82BF5">
        <w:t>-</w:t>
      </w:r>
      <w:r>
        <w:t>evaluation of current logging rules in Amazonia, and the consequences of current management choices for ES provisioning in future production forests.</w:t>
      </w:r>
    </w:p>
    <w:p w14:paraId="6B367BC6" w14:textId="77777777" w:rsidR="00F82BF5" w:rsidRDefault="00F82BF5" w:rsidP="00B16D3A">
      <w:pPr>
        <w:spacing w:after="0"/>
      </w:pPr>
    </w:p>
    <w:p w14:paraId="0370A7B2" w14:textId="04730B13" w:rsidR="00245608" w:rsidRDefault="00DC6F2C" w:rsidP="00B16D3A">
      <w:pPr>
        <w:spacing w:after="0"/>
      </w:pPr>
      <w:r>
        <w:t>ACKNOWLEDGEMENTS</w:t>
      </w:r>
    </w:p>
    <w:p w14:paraId="4C7C7DE4" w14:textId="77777777" w:rsidR="00DC6F2C" w:rsidRDefault="00DC6F2C" w:rsidP="00B16D3A">
      <w:pPr>
        <w:spacing w:after="0"/>
      </w:pPr>
    </w:p>
    <w:p w14:paraId="5F97B9BB" w14:textId="339E7A76" w:rsidR="00DC6F2C" w:rsidRDefault="00DC6F2C" w:rsidP="00B16D3A">
      <w:pPr>
        <w:spacing w:after="0"/>
      </w:pPr>
      <w:r>
        <w:t>AUTHOR CONTRIBUTIONS</w:t>
      </w:r>
    </w:p>
    <w:p w14:paraId="61CCC80C" w14:textId="082363A2" w:rsidR="00DC6F2C" w:rsidRDefault="00DC6F2C" w:rsidP="00B16D3A">
      <w:pPr>
        <w:spacing w:after="0"/>
      </w:pPr>
    </w:p>
    <w:p w14:paraId="50B1E736" w14:textId="0E16B2DF" w:rsidR="00DC6F2C" w:rsidRDefault="00DC6F2C" w:rsidP="00B16D3A">
      <w:pPr>
        <w:spacing w:after="0"/>
      </w:pPr>
      <w:r>
        <w:t>REFERENCES</w:t>
      </w:r>
    </w:p>
    <w:p w14:paraId="13DE018D" w14:textId="77777777" w:rsidR="00245608" w:rsidRDefault="008C073A" w:rsidP="00B16D3A">
      <w:pPr>
        <w:widowControl w:val="0"/>
        <w:spacing w:after="0" w:line="240" w:lineRule="auto"/>
        <w:ind w:left="480" w:hanging="480"/>
      </w:pPr>
      <w:r>
        <w:t xml:space="preserve">Asner, G. P., Keller, M., &amp; Silva, J. (2004). Spatial and temporal dynamics of forest canopy gaps following selective logging in the eastern Amazon. </w:t>
      </w:r>
      <w:r>
        <w:rPr>
          <w:i/>
        </w:rPr>
        <w:t>Global Change Biology</w:t>
      </w:r>
      <w:r>
        <w:t xml:space="preserve">, </w:t>
      </w:r>
      <w:r>
        <w:rPr>
          <w:i/>
        </w:rPr>
        <w:t>10</w:t>
      </w:r>
      <w:r>
        <w:t>(5), 765–783. http://doi.org/10.1111/j.1529-8817.2003.00756.x</w:t>
      </w:r>
    </w:p>
    <w:p w14:paraId="46EE464E" w14:textId="77777777" w:rsidR="00245608" w:rsidRDefault="008C073A" w:rsidP="00B16D3A">
      <w:pPr>
        <w:widowControl w:val="0"/>
        <w:spacing w:after="0" w:line="240" w:lineRule="auto"/>
        <w:ind w:left="480" w:hanging="480"/>
      </w:pPr>
      <w:r>
        <w:t xml:space="preserve">Asner, G. P., Knapp, D. E., Broadbent, E. N., Oliveira, P. J. C., Keller, M., &amp; Silva, J. N. (2005). Supporting Online Material for Selective Logging in the Brazilian Amazon. </w:t>
      </w:r>
      <w:r>
        <w:rPr>
          <w:i/>
        </w:rPr>
        <w:t>Science</w:t>
      </w:r>
      <w:r>
        <w:t xml:space="preserve">, </w:t>
      </w:r>
      <w:r>
        <w:rPr>
          <w:i/>
        </w:rPr>
        <w:t>480</w:t>
      </w:r>
      <w:r>
        <w:t>(October). http://doi.org/10.1126/science.1118051</w:t>
      </w:r>
    </w:p>
    <w:p w14:paraId="3E0BEE23" w14:textId="77777777" w:rsidR="00245608" w:rsidRDefault="008C073A" w:rsidP="00B16D3A">
      <w:pPr>
        <w:widowControl w:val="0"/>
        <w:spacing w:after="0" w:line="240" w:lineRule="auto"/>
        <w:ind w:left="480" w:hanging="480"/>
      </w:pPr>
      <w:proofErr w:type="spellStart"/>
      <w:r>
        <w:t>Avitabile</w:t>
      </w:r>
      <w:proofErr w:type="spellEnd"/>
      <w:r>
        <w:t xml:space="preserve">, V., Herold, M., </w:t>
      </w:r>
      <w:proofErr w:type="spellStart"/>
      <w:r>
        <w:t>Heuvelink</w:t>
      </w:r>
      <w:proofErr w:type="spellEnd"/>
      <w:r>
        <w:t xml:space="preserve">, G. B. M., Lewis, S. L., Phillips, O. L., Asner, G. P., … </w:t>
      </w:r>
      <w:proofErr w:type="spellStart"/>
      <w:r>
        <w:t>Willcock</w:t>
      </w:r>
      <w:proofErr w:type="spellEnd"/>
      <w:r>
        <w:t xml:space="preserve">, S. (2016). An integrated pan-tropical biomass map using multiple reference datasets. </w:t>
      </w:r>
      <w:r>
        <w:rPr>
          <w:i/>
        </w:rPr>
        <w:t>Global Change Biology</w:t>
      </w:r>
      <w:r>
        <w:t xml:space="preserve">, </w:t>
      </w:r>
      <w:r>
        <w:rPr>
          <w:i/>
        </w:rPr>
        <w:t>22</w:t>
      </w:r>
      <w:r>
        <w:t>(4), 1406–20. http://doi.org/10.1111/gcb.13139</w:t>
      </w:r>
    </w:p>
    <w:p w14:paraId="6ABB7959" w14:textId="77777777" w:rsidR="00245608" w:rsidRDefault="008C073A" w:rsidP="00B16D3A">
      <w:pPr>
        <w:widowControl w:val="0"/>
        <w:spacing w:after="0" w:line="240" w:lineRule="auto"/>
        <w:ind w:left="480" w:hanging="480"/>
      </w:pPr>
      <w:proofErr w:type="spellStart"/>
      <w:r>
        <w:t>Avitabile</w:t>
      </w:r>
      <w:proofErr w:type="spellEnd"/>
      <w:r>
        <w:t xml:space="preserve">, V., Herold, M., </w:t>
      </w:r>
      <w:proofErr w:type="spellStart"/>
      <w:r>
        <w:t>Heuvelink</w:t>
      </w:r>
      <w:proofErr w:type="spellEnd"/>
      <w:r>
        <w:t xml:space="preserve">, G. B. M., Lewis, S. L., Phillips, O. L., Asner, G. P., … </w:t>
      </w:r>
      <w:proofErr w:type="spellStart"/>
      <w:r>
        <w:t>Willcock</w:t>
      </w:r>
      <w:proofErr w:type="spellEnd"/>
      <w:r>
        <w:t xml:space="preserve">, S. (2016a). An integrated pan-tropical biomass map using multiple reference datasets. </w:t>
      </w:r>
      <w:r>
        <w:rPr>
          <w:i/>
        </w:rPr>
        <w:t xml:space="preserve">Global </w:t>
      </w:r>
      <w:r>
        <w:rPr>
          <w:i/>
        </w:rPr>
        <w:lastRenderedPageBreak/>
        <w:t>Change Biology</w:t>
      </w:r>
      <w:r>
        <w:t xml:space="preserve">, </w:t>
      </w:r>
      <w:r>
        <w:rPr>
          <w:i/>
        </w:rPr>
        <w:t>22</w:t>
      </w:r>
      <w:r>
        <w:t>(4), 1406–1420. http://doi.org/10.1111/gcb.13139</w:t>
      </w:r>
    </w:p>
    <w:p w14:paraId="352B33DC" w14:textId="77777777" w:rsidR="00245608" w:rsidRDefault="008C073A" w:rsidP="00B16D3A">
      <w:pPr>
        <w:widowControl w:val="0"/>
        <w:spacing w:after="0" w:line="240" w:lineRule="auto"/>
        <w:ind w:left="480" w:hanging="480"/>
      </w:pPr>
      <w:proofErr w:type="spellStart"/>
      <w:r>
        <w:t>Avitabile</w:t>
      </w:r>
      <w:proofErr w:type="spellEnd"/>
      <w:r>
        <w:t xml:space="preserve">, V., Herold, M., </w:t>
      </w:r>
      <w:proofErr w:type="spellStart"/>
      <w:r>
        <w:t>Heuvelink</w:t>
      </w:r>
      <w:proofErr w:type="spellEnd"/>
      <w:r>
        <w:t xml:space="preserve">, G. B. M., Lewis, S. L., Phillips, O. L., Asner, G. P., … </w:t>
      </w:r>
      <w:proofErr w:type="spellStart"/>
      <w:r>
        <w:t>Willcock</w:t>
      </w:r>
      <w:proofErr w:type="spellEnd"/>
      <w:r>
        <w:t xml:space="preserve">, S. (2016b). An integrated pan-tropical biomass map using multiple reference datasets. </w:t>
      </w:r>
      <w:r>
        <w:rPr>
          <w:i/>
        </w:rPr>
        <w:t>Global Change Biology</w:t>
      </w:r>
      <w:r>
        <w:t xml:space="preserve">, </w:t>
      </w:r>
      <w:r>
        <w:rPr>
          <w:i/>
        </w:rPr>
        <w:t>22</w:t>
      </w:r>
      <w:r>
        <w:t>(4). http://doi.org/10.1111/gcb.13139</w:t>
      </w:r>
    </w:p>
    <w:p w14:paraId="5571414F" w14:textId="77777777" w:rsidR="00245608" w:rsidRDefault="008C073A" w:rsidP="00B16D3A">
      <w:pPr>
        <w:widowControl w:val="0"/>
        <w:spacing w:after="0" w:line="240" w:lineRule="auto"/>
        <w:ind w:left="480" w:hanging="480"/>
      </w:pPr>
      <w:r>
        <w:t xml:space="preserve">Barton, J. H. (1992). Biodiversity at Rio. </w:t>
      </w:r>
      <w:proofErr w:type="spellStart"/>
      <w:r>
        <w:rPr>
          <w:i/>
        </w:rPr>
        <w:t>BioScience</w:t>
      </w:r>
      <w:proofErr w:type="spellEnd"/>
      <w:r>
        <w:t xml:space="preserve">, </w:t>
      </w:r>
      <w:r>
        <w:rPr>
          <w:i/>
        </w:rPr>
        <w:t>42</w:t>
      </w:r>
      <w:r>
        <w:t>(10), 773--776.</w:t>
      </w:r>
    </w:p>
    <w:p w14:paraId="74E34AFD" w14:textId="77777777" w:rsidR="00245608" w:rsidRDefault="008C073A" w:rsidP="00B16D3A">
      <w:pPr>
        <w:widowControl w:val="0"/>
        <w:spacing w:after="0" w:line="240" w:lineRule="auto"/>
        <w:ind w:left="480" w:hanging="480"/>
      </w:pPr>
      <w:r>
        <w:t xml:space="preserve">Blaser, J., </w:t>
      </w:r>
      <w:proofErr w:type="spellStart"/>
      <w:r>
        <w:t>Sarre</w:t>
      </w:r>
      <w:proofErr w:type="spellEnd"/>
      <w:r>
        <w:t xml:space="preserve">, A., </w:t>
      </w:r>
      <w:proofErr w:type="spellStart"/>
      <w:r>
        <w:t>Poore</w:t>
      </w:r>
      <w:proofErr w:type="spellEnd"/>
      <w:r>
        <w:t xml:space="preserve">, D., &amp; Johnson, S. (2011). </w:t>
      </w:r>
      <w:r>
        <w:rPr>
          <w:i/>
        </w:rPr>
        <w:t>Status of Tropical Forest Management 2011</w:t>
      </w:r>
      <w:r>
        <w:t xml:space="preserve">. </w:t>
      </w:r>
      <w:r>
        <w:rPr>
          <w:i/>
        </w:rPr>
        <w:t>ITTO Technical Series</w:t>
      </w:r>
      <w:r>
        <w:t xml:space="preserve"> (Vol. 38).</w:t>
      </w:r>
    </w:p>
    <w:p w14:paraId="4EC0BD33" w14:textId="77777777" w:rsidR="00245608" w:rsidRDefault="008C073A" w:rsidP="00B16D3A">
      <w:pPr>
        <w:widowControl w:val="0"/>
        <w:spacing w:after="0" w:line="240" w:lineRule="auto"/>
        <w:ind w:left="480" w:hanging="480"/>
      </w:pPr>
      <w:proofErr w:type="spellStart"/>
      <w:r>
        <w:t>Bovolo</w:t>
      </w:r>
      <w:proofErr w:type="spellEnd"/>
      <w:r>
        <w:t xml:space="preserve">, C. I., Wagner, T., Parkin, G., Hein-Griggs, D., Pereira, R., &amp; Jones, R. (2018). The Guiana Shield rainforests—overlooked guardians of South American climate. </w:t>
      </w:r>
      <w:r>
        <w:rPr>
          <w:i/>
        </w:rPr>
        <w:t>Environmental Research Letters</w:t>
      </w:r>
      <w:r>
        <w:t xml:space="preserve">, </w:t>
      </w:r>
      <w:r>
        <w:rPr>
          <w:i/>
        </w:rPr>
        <w:t>13</w:t>
      </w:r>
      <w:r>
        <w:t>(7), 074029. http://doi.org/10.1088/1748-9326/aacf60</w:t>
      </w:r>
    </w:p>
    <w:p w14:paraId="53273FF1" w14:textId="77777777" w:rsidR="00245608" w:rsidRDefault="008C073A" w:rsidP="00B16D3A">
      <w:pPr>
        <w:widowControl w:val="0"/>
        <w:spacing w:after="0" w:line="240" w:lineRule="auto"/>
        <w:ind w:left="480" w:hanging="480"/>
      </w:pPr>
      <w:proofErr w:type="spellStart"/>
      <w:r>
        <w:t>Brancalion</w:t>
      </w:r>
      <w:proofErr w:type="spellEnd"/>
      <w:r>
        <w:t xml:space="preserve">, P. H. S., de Almeida, D. R. A., Vidal, E., Molin, P. G., Sontag, V. E., Souza, S. E. X. F., &amp; Schulze, M. D. (2018). Fake legal logging in the Brazilian Amazon. </w:t>
      </w:r>
      <w:r>
        <w:rPr>
          <w:i/>
        </w:rPr>
        <w:t>Science Advances</w:t>
      </w:r>
      <w:r>
        <w:t xml:space="preserve">, </w:t>
      </w:r>
      <w:r>
        <w:rPr>
          <w:i/>
        </w:rPr>
        <w:t>4</w:t>
      </w:r>
      <w:r>
        <w:t>(8), eaat1192. http://doi.org/10.1126/sciadv.aat1192</w:t>
      </w:r>
    </w:p>
    <w:p w14:paraId="23CCE867" w14:textId="77777777" w:rsidR="00245608" w:rsidRDefault="008C073A" w:rsidP="00B16D3A">
      <w:pPr>
        <w:widowControl w:val="0"/>
        <w:spacing w:after="0" w:line="240" w:lineRule="auto"/>
        <w:ind w:left="480" w:hanging="480"/>
      </w:pPr>
      <w:r>
        <w:t xml:space="preserve">Burivalova, Z., </w:t>
      </w:r>
      <w:proofErr w:type="spellStart"/>
      <w:r>
        <w:t>Şekercioğlu</w:t>
      </w:r>
      <w:proofErr w:type="spellEnd"/>
      <w:r>
        <w:t xml:space="preserve">, Ç. H., &amp; Koh, L. P. (2014). Thresholds of Logging Intensity to Maintain Tropical Forest Biodiversity. </w:t>
      </w:r>
      <w:r>
        <w:rPr>
          <w:i/>
        </w:rPr>
        <w:t>Current Biology</w:t>
      </w:r>
      <w:r>
        <w:t xml:space="preserve">, </w:t>
      </w:r>
      <w:r>
        <w:rPr>
          <w:i/>
        </w:rPr>
        <w:t>24</w:t>
      </w:r>
      <w:r>
        <w:t>(16), 1893–1898. http://doi.org/10.1016/j.cub.2014.06.065</w:t>
      </w:r>
    </w:p>
    <w:p w14:paraId="06FC87D2" w14:textId="77777777" w:rsidR="00245608" w:rsidRDefault="008C073A" w:rsidP="00B16D3A">
      <w:pPr>
        <w:widowControl w:val="0"/>
        <w:spacing w:after="0" w:line="240" w:lineRule="auto"/>
        <w:ind w:left="480" w:hanging="480"/>
      </w:pPr>
      <w:r w:rsidRPr="00226E5F">
        <w:rPr>
          <w:lang w:val="pt-BR"/>
        </w:rPr>
        <w:t xml:space="preserve">Davidson, E. a., de Araújo, A. C., Artaxo, P., Balch, J. K., Brown, I. F., C. Bustamante, M. M., … </w:t>
      </w:r>
      <w:proofErr w:type="spellStart"/>
      <w:r>
        <w:t>Wofsy</w:t>
      </w:r>
      <w:proofErr w:type="spellEnd"/>
      <w:r>
        <w:t xml:space="preserve">, S. C. (2012). The Amazon basin in transition. </w:t>
      </w:r>
      <w:r>
        <w:rPr>
          <w:i/>
        </w:rPr>
        <w:t>Nature</w:t>
      </w:r>
      <w:r>
        <w:t xml:space="preserve">, </w:t>
      </w:r>
      <w:r>
        <w:rPr>
          <w:i/>
        </w:rPr>
        <w:t>481</w:t>
      </w:r>
      <w:r>
        <w:t>(7381), 321–328. http://doi.org/10.1038/nature10717</w:t>
      </w:r>
    </w:p>
    <w:p w14:paraId="20F332F2" w14:textId="77777777" w:rsidR="00245608" w:rsidRDefault="008C073A" w:rsidP="00B16D3A">
      <w:pPr>
        <w:widowControl w:val="0"/>
        <w:spacing w:after="0" w:line="240" w:lineRule="auto"/>
        <w:ind w:left="480" w:hanging="480"/>
      </w:pPr>
      <w:r w:rsidRPr="00B45796">
        <w:rPr>
          <w:lang w:val="pt-BR"/>
        </w:rPr>
        <w:t xml:space="preserve">de Castro Solar, R. R., Barlow, J., Ferreira, J., Berenguer, E., Lees, A. C., Thomson, J. R., … </w:t>
      </w:r>
      <w:r>
        <w:t xml:space="preserve">Gardner, T. A. (2015). How pervasive is biotic homogenization in human-modified tropical forest landscapes? </w:t>
      </w:r>
      <w:r>
        <w:rPr>
          <w:i/>
        </w:rPr>
        <w:t>Ecology Letters</w:t>
      </w:r>
      <w:r>
        <w:t xml:space="preserve">, </w:t>
      </w:r>
      <w:r>
        <w:rPr>
          <w:i/>
        </w:rPr>
        <w:t>18</w:t>
      </w:r>
      <w:r>
        <w:t>(10), 1108–1118. http://doi.org/10.1111/ele.12494</w:t>
      </w:r>
    </w:p>
    <w:p w14:paraId="2CF63579" w14:textId="77777777" w:rsidR="00245608" w:rsidRDefault="008C073A" w:rsidP="00B16D3A">
      <w:pPr>
        <w:widowControl w:val="0"/>
        <w:spacing w:after="0" w:line="240" w:lineRule="auto"/>
        <w:ind w:left="480" w:hanging="480"/>
      </w:pPr>
      <w:r>
        <w:t>Edwards, D. P., Gilroy, J. J., Woodcock, P., Edwards, F. A., Larsen, T. H., Andrews, D. J. R</w:t>
      </w:r>
      <w:proofErr w:type="gramStart"/>
      <w:r>
        <w:t>., …</w:t>
      </w:r>
      <w:proofErr w:type="gramEnd"/>
      <w:r>
        <w:t xml:space="preserve"> </w:t>
      </w:r>
      <w:proofErr w:type="spellStart"/>
      <w:r>
        <w:t>Wilcove</w:t>
      </w:r>
      <w:proofErr w:type="spellEnd"/>
      <w:r>
        <w:t xml:space="preserve">, D. S. (2014). Land-sharing versus land-sparing logging: reconciling timber extraction with biodiversity conservation. </w:t>
      </w:r>
      <w:r>
        <w:rPr>
          <w:i/>
        </w:rPr>
        <w:t>Global Change Biology</w:t>
      </w:r>
      <w:r>
        <w:t xml:space="preserve">, </w:t>
      </w:r>
      <w:r>
        <w:rPr>
          <w:i/>
        </w:rPr>
        <w:t>20</w:t>
      </w:r>
      <w:r>
        <w:t>(1), 183–191. http://doi.org/10.1111/gcb.12353</w:t>
      </w:r>
    </w:p>
    <w:p w14:paraId="7C6E2856" w14:textId="7BCFA675" w:rsidR="00245608" w:rsidRDefault="008C073A" w:rsidP="00B16D3A">
      <w:pPr>
        <w:widowControl w:val="0"/>
        <w:spacing w:after="0" w:line="240" w:lineRule="auto"/>
        <w:ind w:left="480" w:hanging="480"/>
      </w:pPr>
      <w:r>
        <w:t xml:space="preserve">Edwards, D. P., Tobias, J. A., Sheil, D., </w:t>
      </w:r>
      <w:proofErr w:type="spellStart"/>
      <w:r>
        <w:t>Meijaard</w:t>
      </w:r>
      <w:proofErr w:type="spellEnd"/>
      <w:r>
        <w:t xml:space="preserve">, E., &amp; Laurance, W. F. (2014). Maintaining ecosystem function and services in logged tropical forests. </w:t>
      </w:r>
      <w:r>
        <w:rPr>
          <w:i/>
        </w:rPr>
        <w:t>Trends in Ecology &amp; Evolution</w:t>
      </w:r>
      <w:r>
        <w:t xml:space="preserve">, </w:t>
      </w:r>
      <w:r>
        <w:rPr>
          <w:i/>
        </w:rPr>
        <w:t>29</w:t>
      </w:r>
      <w:r>
        <w:t xml:space="preserve">(9), 511–520. </w:t>
      </w:r>
      <w:hyperlink r:id="rId16" w:history="1">
        <w:r w:rsidR="00B6438F" w:rsidRPr="005748EE">
          <w:rPr>
            <w:rStyle w:val="Lienhypertexte"/>
          </w:rPr>
          <w:t>http://doi.org/10.1016/j.tree.2014.07.003</w:t>
        </w:r>
      </w:hyperlink>
    </w:p>
    <w:p w14:paraId="0D17DBD0" w14:textId="6831C35F" w:rsidR="00B6438F" w:rsidRDefault="00B6438F" w:rsidP="00B16D3A">
      <w:pPr>
        <w:widowControl w:val="0"/>
        <w:spacing w:after="0" w:line="240" w:lineRule="auto"/>
        <w:ind w:left="480" w:hanging="480"/>
      </w:pPr>
    </w:p>
    <w:p w14:paraId="0790EA12" w14:textId="5D706AB6" w:rsidR="00B6438F" w:rsidRPr="00C16DA8" w:rsidRDefault="00B6438F" w:rsidP="00B6438F">
      <w:pPr>
        <w:spacing w:line="276" w:lineRule="auto"/>
        <w:ind w:left="270" w:hanging="270"/>
        <w:rPr>
          <w:rFonts w:ascii="Times New Roman" w:hAnsi="Times New Roman"/>
          <w:bCs/>
          <w:szCs w:val="24"/>
        </w:rPr>
      </w:pPr>
      <w:r w:rsidRPr="00C16DA8">
        <w:rPr>
          <w:rFonts w:ascii="Times New Roman" w:hAnsi="Times New Roman"/>
          <w:szCs w:val="24"/>
          <w:highlight w:val="white"/>
          <w:u w:val="single"/>
        </w:rPr>
        <w:t>Ellis,</w:t>
      </w:r>
      <w:r>
        <w:rPr>
          <w:rFonts w:ascii="Times New Roman" w:hAnsi="Times New Roman"/>
          <w:szCs w:val="24"/>
          <w:highlight w:val="white"/>
          <w:u w:val="single"/>
        </w:rPr>
        <w:t xml:space="preserve"> </w:t>
      </w:r>
      <w:r w:rsidRPr="00C16DA8">
        <w:rPr>
          <w:rFonts w:ascii="Times New Roman" w:hAnsi="Times New Roman"/>
          <w:szCs w:val="24"/>
          <w:highlight w:val="white"/>
          <w:u w:val="single"/>
        </w:rPr>
        <w:t>P.W</w:t>
      </w:r>
      <w:r w:rsidRPr="00C16DA8">
        <w:rPr>
          <w:rFonts w:ascii="Times New Roman" w:hAnsi="Times New Roman"/>
          <w:szCs w:val="24"/>
          <w:highlight w:val="white"/>
        </w:rPr>
        <w:t xml:space="preserve">., T. Gopalakrishna, R.C. Goodman, A. </w:t>
      </w:r>
      <w:proofErr w:type="spellStart"/>
      <w:r w:rsidRPr="00C16DA8">
        <w:rPr>
          <w:rFonts w:ascii="Times New Roman" w:hAnsi="Times New Roman"/>
          <w:szCs w:val="24"/>
          <w:highlight w:val="white"/>
        </w:rPr>
        <w:t>Roopsind</w:t>
      </w:r>
      <w:proofErr w:type="spellEnd"/>
      <w:r w:rsidRPr="00C16DA8">
        <w:rPr>
          <w:rFonts w:ascii="Times New Roman" w:hAnsi="Times New Roman"/>
          <w:szCs w:val="24"/>
          <w:highlight w:val="white"/>
        </w:rPr>
        <w:t>,</w:t>
      </w:r>
      <w:r>
        <w:rPr>
          <w:rFonts w:ascii="Times New Roman" w:hAnsi="Times New Roman"/>
          <w:szCs w:val="24"/>
          <w:highlight w:val="white"/>
        </w:rPr>
        <w:t xml:space="preserve"> </w:t>
      </w:r>
      <w:r w:rsidRPr="00C16DA8">
        <w:rPr>
          <w:rFonts w:ascii="Times New Roman" w:hAnsi="Times New Roman"/>
          <w:szCs w:val="24"/>
          <w:highlight w:val="white"/>
        </w:rPr>
        <w:t xml:space="preserve">B. </w:t>
      </w:r>
      <w:proofErr w:type="spellStart"/>
      <w:r w:rsidRPr="00C16DA8">
        <w:rPr>
          <w:rFonts w:ascii="Times New Roman" w:hAnsi="Times New Roman"/>
          <w:szCs w:val="24"/>
          <w:highlight w:val="white"/>
        </w:rPr>
        <w:t>Griscom</w:t>
      </w:r>
      <w:proofErr w:type="spellEnd"/>
      <w:r w:rsidRPr="00C16DA8">
        <w:rPr>
          <w:rFonts w:ascii="Times New Roman" w:hAnsi="Times New Roman"/>
          <w:szCs w:val="24"/>
          <w:highlight w:val="white"/>
        </w:rPr>
        <w:t>, P.M.</w:t>
      </w:r>
      <w:r>
        <w:rPr>
          <w:rFonts w:ascii="Times New Roman" w:hAnsi="Times New Roman"/>
          <w:szCs w:val="24"/>
          <w:highlight w:val="white"/>
        </w:rPr>
        <w:t xml:space="preserve"> </w:t>
      </w:r>
      <w:proofErr w:type="spellStart"/>
      <w:r w:rsidRPr="00C16DA8">
        <w:rPr>
          <w:rFonts w:ascii="Times New Roman" w:hAnsi="Times New Roman"/>
          <w:szCs w:val="24"/>
          <w:highlight w:val="white"/>
        </w:rPr>
        <w:t>Umunay</w:t>
      </w:r>
      <w:r w:rsidRPr="00C16DA8">
        <w:rPr>
          <w:rFonts w:ascii="Times New Roman" w:hAnsi="Times New Roman"/>
          <w:szCs w:val="24"/>
          <w:highlight w:val="white"/>
          <w:vertAlign w:val="superscript"/>
        </w:rPr>
        <w:t>g</w:t>
      </w:r>
      <w:proofErr w:type="spellEnd"/>
      <w:r w:rsidRPr="00C16DA8">
        <w:rPr>
          <w:rFonts w:ascii="Times New Roman" w:hAnsi="Times New Roman"/>
          <w:szCs w:val="24"/>
          <w:highlight w:val="white"/>
        </w:rPr>
        <w:t xml:space="preserve">, J. Zalman, E. Ellis, K. Mo, T.G. Gregoire, and </w:t>
      </w:r>
      <w:r w:rsidRPr="00B6438F">
        <w:rPr>
          <w:rFonts w:ascii="Times New Roman" w:hAnsi="Times New Roman"/>
          <w:szCs w:val="24"/>
          <w:highlight w:val="white"/>
          <w:rPrChange w:id="31" w:author="Putz,Francis E" w:date="2019-03-25T10:48:00Z">
            <w:rPr>
              <w:rFonts w:ascii="Times New Roman" w:hAnsi="Times New Roman"/>
              <w:b/>
              <w:szCs w:val="24"/>
              <w:highlight w:val="white"/>
            </w:rPr>
          </w:rPrChange>
        </w:rPr>
        <w:t>F.E. Putz</w:t>
      </w:r>
      <w:r w:rsidRPr="00C16DA8">
        <w:rPr>
          <w:rFonts w:ascii="Times New Roman" w:hAnsi="Times New Roman"/>
          <w:szCs w:val="24"/>
          <w:highlight w:val="white"/>
        </w:rPr>
        <w:t>.</w:t>
      </w:r>
      <w:r w:rsidRPr="00C16DA8">
        <w:rPr>
          <w:rFonts w:ascii="Times New Roman" w:hAnsi="Times New Roman"/>
          <w:szCs w:val="24"/>
        </w:rPr>
        <w:t xml:space="preserve"> </w:t>
      </w:r>
      <w:r>
        <w:rPr>
          <w:rFonts w:ascii="Times New Roman" w:hAnsi="Times New Roman"/>
          <w:szCs w:val="24"/>
        </w:rPr>
        <w:t xml:space="preserve">2019. </w:t>
      </w:r>
      <w:r w:rsidRPr="00C16DA8">
        <w:rPr>
          <w:rFonts w:ascii="Times New Roman" w:hAnsi="Times New Roman"/>
          <w:bCs/>
        </w:rPr>
        <w:t xml:space="preserve">Climate-effective reduced-impact logging (RIL-C) can halve selective logging carbon emissions in tropical forests. </w:t>
      </w:r>
      <w:r w:rsidRPr="00C16DA8">
        <w:rPr>
          <w:rFonts w:ascii="Times New Roman" w:hAnsi="Times New Roman"/>
          <w:bCs/>
          <w:szCs w:val="24"/>
        </w:rPr>
        <w:t xml:space="preserve">Forest Ecology </w:t>
      </w:r>
      <w:r>
        <w:rPr>
          <w:rFonts w:ascii="Times New Roman" w:hAnsi="Times New Roman"/>
          <w:bCs/>
          <w:szCs w:val="24"/>
        </w:rPr>
        <w:t>and Management 438: 255-260.</w:t>
      </w:r>
    </w:p>
    <w:p w14:paraId="582110DE" w14:textId="77777777" w:rsidR="00B6438F" w:rsidRDefault="00B6438F">
      <w:pPr>
        <w:widowControl w:val="0"/>
        <w:spacing w:after="0" w:line="240" w:lineRule="auto"/>
        <w:ind w:left="480" w:hanging="480"/>
        <w:pPrChange w:id="32" w:author="Putz,Francis E" w:date="2019-03-25T06:36:00Z">
          <w:pPr>
            <w:widowControl w:val="0"/>
            <w:spacing w:line="240" w:lineRule="auto"/>
            <w:ind w:left="480" w:hanging="480"/>
          </w:pPr>
        </w:pPrChange>
      </w:pPr>
    </w:p>
    <w:p w14:paraId="290E7317" w14:textId="77777777" w:rsidR="00245608" w:rsidRDefault="008C073A">
      <w:pPr>
        <w:widowControl w:val="0"/>
        <w:spacing w:after="0" w:line="240" w:lineRule="auto"/>
        <w:ind w:left="480" w:hanging="480"/>
        <w:pPrChange w:id="33" w:author="Putz,Francis E" w:date="2019-03-25T06:36:00Z">
          <w:pPr>
            <w:widowControl w:val="0"/>
            <w:spacing w:line="240" w:lineRule="auto"/>
            <w:ind w:left="480" w:hanging="480"/>
          </w:pPr>
        </w:pPrChange>
      </w:pPr>
      <w:r w:rsidRPr="00226E5F">
        <w:rPr>
          <w:lang w:val="pt-BR"/>
        </w:rPr>
        <w:t xml:space="preserve">Espírito-Santo, F. D. B., Gloor, M., Keller, M., Malhi, Y., Saatchi, S., Nelson, B., … </w:t>
      </w:r>
      <w:r>
        <w:t xml:space="preserve">Phillips, O. L. (2014). Size and frequency of natural forest disturbances and the Amazon forest carbon balance. </w:t>
      </w:r>
      <w:r>
        <w:rPr>
          <w:i/>
        </w:rPr>
        <w:t>Nature Communications</w:t>
      </w:r>
      <w:r>
        <w:t xml:space="preserve">, </w:t>
      </w:r>
      <w:r>
        <w:rPr>
          <w:i/>
        </w:rPr>
        <w:t>5</w:t>
      </w:r>
      <w:r>
        <w:t>, 3434. http://doi.org/10.1038/ncomms4434</w:t>
      </w:r>
    </w:p>
    <w:p w14:paraId="2A61F8F9" w14:textId="77777777" w:rsidR="00245608" w:rsidRDefault="008C073A">
      <w:pPr>
        <w:widowControl w:val="0"/>
        <w:spacing w:after="0" w:line="240" w:lineRule="auto"/>
        <w:ind w:left="480" w:hanging="480"/>
        <w:pPrChange w:id="34" w:author="Putz,Francis E" w:date="2019-03-25T06:36:00Z">
          <w:pPr>
            <w:widowControl w:val="0"/>
            <w:spacing w:line="240" w:lineRule="auto"/>
            <w:ind w:left="480" w:hanging="480"/>
          </w:pPr>
        </w:pPrChange>
      </w:pPr>
      <w:r>
        <w:t xml:space="preserve">FAO. (2011). </w:t>
      </w:r>
      <w:proofErr w:type="gramStart"/>
      <w:r>
        <w:rPr>
          <w:i/>
        </w:rPr>
        <w:t>The</w:t>
      </w:r>
      <w:proofErr w:type="gramEnd"/>
      <w:r>
        <w:rPr>
          <w:i/>
        </w:rPr>
        <w:t xml:space="preserve"> State of Forests in the Amazon Basin, Congo Basin and Southeast Asia</w:t>
      </w:r>
      <w:r>
        <w:t>.</w:t>
      </w:r>
    </w:p>
    <w:p w14:paraId="0B99241A" w14:textId="77777777" w:rsidR="00245608" w:rsidRDefault="008C073A">
      <w:pPr>
        <w:widowControl w:val="0"/>
        <w:spacing w:after="0" w:line="240" w:lineRule="auto"/>
        <w:ind w:left="480" w:hanging="480"/>
        <w:pPrChange w:id="35" w:author="Putz,Francis E" w:date="2019-03-25T06:36:00Z">
          <w:pPr>
            <w:widowControl w:val="0"/>
            <w:spacing w:line="240" w:lineRule="auto"/>
            <w:ind w:left="480" w:hanging="480"/>
          </w:pPr>
        </w:pPrChange>
      </w:pPr>
      <w:proofErr w:type="spellStart"/>
      <w:r>
        <w:t>Fearnside</w:t>
      </w:r>
      <w:proofErr w:type="spellEnd"/>
      <w:r>
        <w:t xml:space="preserve">, P. (2017). </w:t>
      </w:r>
      <w:r>
        <w:rPr>
          <w:i/>
        </w:rPr>
        <w:t>Deforestation of the Brazilian Amazon</w:t>
      </w:r>
      <w:r>
        <w:t xml:space="preserve"> (Vol. 1). http://doi.org/10.1093/acrefore/9780199389414.013.102</w:t>
      </w:r>
    </w:p>
    <w:p w14:paraId="0D0AC367" w14:textId="77777777" w:rsidR="00245608" w:rsidRPr="00B45796" w:rsidRDefault="008C073A">
      <w:pPr>
        <w:widowControl w:val="0"/>
        <w:spacing w:after="0" w:line="240" w:lineRule="auto"/>
        <w:ind w:left="480" w:hanging="480"/>
        <w:rPr>
          <w:lang w:val="pt-BR"/>
        </w:rPr>
        <w:pPrChange w:id="36" w:author="Putz,Francis E" w:date="2019-03-25T06:36:00Z">
          <w:pPr>
            <w:widowControl w:val="0"/>
            <w:spacing w:line="240" w:lineRule="auto"/>
            <w:ind w:left="480" w:hanging="480"/>
          </w:pPr>
        </w:pPrChange>
      </w:pPr>
      <w:r>
        <w:t xml:space="preserve">Finer, M., Jenkins, C. N., Sky, M. A. B., &amp; Pine, J. (2014). Logging Concessions Enable Illegal Logging Crisis in the Peruvian Amazon. </w:t>
      </w:r>
      <w:r w:rsidRPr="00B45796">
        <w:rPr>
          <w:i/>
          <w:lang w:val="pt-BR"/>
        </w:rPr>
        <w:t>Scientific Reports</w:t>
      </w:r>
      <w:r w:rsidRPr="00B45796">
        <w:rPr>
          <w:lang w:val="pt-BR"/>
        </w:rPr>
        <w:t xml:space="preserve">, </w:t>
      </w:r>
      <w:r w:rsidRPr="00B45796">
        <w:rPr>
          <w:i/>
          <w:lang w:val="pt-BR"/>
        </w:rPr>
        <w:t>4</w:t>
      </w:r>
      <w:r w:rsidRPr="00B45796">
        <w:rPr>
          <w:lang w:val="pt-BR"/>
        </w:rPr>
        <w:t>(4719), 1–6. http://doi.org/10.1038/srep04719</w:t>
      </w:r>
    </w:p>
    <w:p w14:paraId="70F7049B" w14:textId="77777777" w:rsidR="00245608" w:rsidRDefault="008C073A">
      <w:pPr>
        <w:widowControl w:val="0"/>
        <w:spacing w:after="0" w:line="240" w:lineRule="auto"/>
        <w:ind w:left="480" w:hanging="480"/>
        <w:pPrChange w:id="37" w:author="Putz,Francis E" w:date="2019-03-25T06:36:00Z">
          <w:pPr>
            <w:widowControl w:val="0"/>
            <w:spacing w:line="240" w:lineRule="auto"/>
            <w:ind w:left="480" w:hanging="480"/>
          </w:pPr>
        </w:pPrChange>
      </w:pPr>
      <w:r w:rsidRPr="00B45796">
        <w:rPr>
          <w:lang w:val="pt-BR"/>
        </w:rPr>
        <w:t xml:space="preserve">Fisher, J. B., Malhi, Y., Bonal, D., Da Rocha, H. R., De Araújo, A. C., Gamo, M., … </w:t>
      </w:r>
      <w:r>
        <w:t xml:space="preserve">Von </w:t>
      </w:r>
      <w:proofErr w:type="spellStart"/>
      <w:r>
        <w:t>Randow</w:t>
      </w:r>
      <w:proofErr w:type="spellEnd"/>
      <w:r>
        <w:t xml:space="preserve">, C. (2009). The land-atmosphere water flux in the tropics. </w:t>
      </w:r>
      <w:r>
        <w:rPr>
          <w:i/>
        </w:rPr>
        <w:t>Global Change Biology</w:t>
      </w:r>
      <w:r>
        <w:t xml:space="preserve">, </w:t>
      </w:r>
      <w:r>
        <w:rPr>
          <w:i/>
        </w:rPr>
        <w:t>15</w:t>
      </w:r>
      <w:r>
        <w:t>(11), 2694–2714. http://doi.org/10.1111/j.1365-2486.2008.01813.x</w:t>
      </w:r>
    </w:p>
    <w:p w14:paraId="4F78A55E" w14:textId="77777777" w:rsidR="00245608" w:rsidRDefault="008C073A">
      <w:pPr>
        <w:widowControl w:val="0"/>
        <w:spacing w:after="0" w:line="240" w:lineRule="auto"/>
        <w:ind w:left="480" w:hanging="480"/>
        <w:pPrChange w:id="38" w:author="Putz,Francis E" w:date="2019-03-25T06:36:00Z">
          <w:pPr>
            <w:widowControl w:val="0"/>
            <w:spacing w:line="240" w:lineRule="auto"/>
            <w:ind w:left="480" w:hanging="480"/>
          </w:pPr>
        </w:pPrChange>
      </w:pPr>
      <w:r>
        <w:t xml:space="preserve">Foley, J. A., Asner, G. P., Costa, M. H., Coe, M. T., Gibbs, H. K., Howard, E. A., … Snyder, P. (2007). Amazonia revealed: forest Degradation and Loss of Ecosystem Goods and Services in the Amazon Basin. </w:t>
      </w:r>
      <w:r>
        <w:rPr>
          <w:i/>
        </w:rPr>
        <w:t xml:space="preserve">Front </w:t>
      </w:r>
      <w:proofErr w:type="spellStart"/>
      <w:r>
        <w:rPr>
          <w:i/>
        </w:rPr>
        <w:t>Ecol</w:t>
      </w:r>
      <w:proofErr w:type="spellEnd"/>
      <w:r>
        <w:rPr>
          <w:i/>
        </w:rPr>
        <w:t xml:space="preserve"> Environ</w:t>
      </w:r>
      <w:r>
        <w:t xml:space="preserve">, </w:t>
      </w:r>
      <w:r>
        <w:rPr>
          <w:i/>
        </w:rPr>
        <w:t>5</w:t>
      </w:r>
      <w:r>
        <w:t>(1), 25–32. http://doi.org/10.1890/1540-</w:t>
      </w:r>
      <w:proofErr w:type="gramStart"/>
      <w:r>
        <w:t>9295(</w:t>
      </w:r>
      <w:proofErr w:type="gramEnd"/>
      <w:r>
        <w:t>2007)5[25:ARFDAL]2.0.CO;2</w:t>
      </w:r>
    </w:p>
    <w:p w14:paraId="626CF91D" w14:textId="77777777" w:rsidR="00245608" w:rsidRDefault="008C073A">
      <w:pPr>
        <w:widowControl w:val="0"/>
        <w:spacing w:after="0" w:line="240" w:lineRule="auto"/>
        <w:ind w:left="480" w:hanging="480"/>
        <w:pPrChange w:id="39" w:author="Putz,Francis E" w:date="2019-03-25T06:36:00Z">
          <w:pPr>
            <w:widowControl w:val="0"/>
            <w:spacing w:line="240" w:lineRule="auto"/>
            <w:ind w:left="480" w:hanging="480"/>
          </w:pPr>
        </w:pPrChange>
      </w:pPr>
      <w:r>
        <w:lastRenderedPageBreak/>
        <w:t xml:space="preserve">Fredericksen, T. S., Putz, F. E., Pattie, P., </w:t>
      </w:r>
      <w:proofErr w:type="spellStart"/>
      <w:r>
        <w:t>Pariona</w:t>
      </w:r>
      <w:proofErr w:type="spellEnd"/>
      <w:r>
        <w:t xml:space="preserve">, W., &amp; Pena-Claros, M. (2003). Sustainable forestry in Bolivia - Beyond planning logging. </w:t>
      </w:r>
      <w:r>
        <w:rPr>
          <w:i/>
        </w:rPr>
        <w:t>Journal of Forestry</w:t>
      </w:r>
      <w:r>
        <w:t xml:space="preserve">, </w:t>
      </w:r>
      <w:r>
        <w:rPr>
          <w:i/>
        </w:rPr>
        <w:t>101</w:t>
      </w:r>
      <w:r>
        <w:t>(2), 37–40.</w:t>
      </w:r>
    </w:p>
    <w:p w14:paraId="099DB1F1" w14:textId="77777777" w:rsidR="00245608" w:rsidRDefault="008C073A">
      <w:pPr>
        <w:widowControl w:val="0"/>
        <w:spacing w:after="0" w:line="240" w:lineRule="auto"/>
        <w:ind w:left="480" w:hanging="480"/>
        <w:pPrChange w:id="40" w:author="Putz,Francis E" w:date="2019-03-25T06:36:00Z">
          <w:pPr>
            <w:widowControl w:val="0"/>
            <w:spacing w:line="240" w:lineRule="auto"/>
            <w:ind w:left="480" w:hanging="480"/>
          </w:pPr>
        </w:pPrChange>
      </w:pPr>
      <w:r>
        <w:t xml:space="preserve">Gibson, C. C., </w:t>
      </w:r>
      <w:proofErr w:type="spellStart"/>
      <w:r>
        <w:t>Ostrom</w:t>
      </w:r>
      <w:proofErr w:type="spellEnd"/>
      <w:r>
        <w:t xml:space="preserve">, E., &amp; </w:t>
      </w:r>
      <w:proofErr w:type="spellStart"/>
      <w:r>
        <w:t>Ahn</w:t>
      </w:r>
      <w:proofErr w:type="spellEnd"/>
      <w:r>
        <w:t xml:space="preserve">, T. K. (2000). The concept of scale and the human dimensions of global change: A survey. </w:t>
      </w:r>
      <w:r>
        <w:rPr>
          <w:i/>
        </w:rPr>
        <w:t>Ecological Economics</w:t>
      </w:r>
      <w:r>
        <w:t xml:space="preserve">, </w:t>
      </w:r>
      <w:r>
        <w:rPr>
          <w:i/>
        </w:rPr>
        <w:t>32</w:t>
      </w:r>
      <w:r>
        <w:t>(2), 217–239. http://doi.org/10.1016/S0921-</w:t>
      </w:r>
      <w:proofErr w:type="gramStart"/>
      <w:r>
        <w:t>8009(</w:t>
      </w:r>
      <w:proofErr w:type="gramEnd"/>
      <w:r>
        <w:t>99)00092-0</w:t>
      </w:r>
    </w:p>
    <w:p w14:paraId="01C02D51" w14:textId="77777777" w:rsidR="00245608" w:rsidRDefault="008C073A">
      <w:pPr>
        <w:widowControl w:val="0"/>
        <w:spacing w:after="0" w:line="240" w:lineRule="auto"/>
        <w:ind w:left="480" w:hanging="480"/>
        <w:pPrChange w:id="41" w:author="Putz,Francis E" w:date="2019-03-25T06:36:00Z">
          <w:pPr>
            <w:widowControl w:val="0"/>
            <w:spacing w:line="240" w:lineRule="auto"/>
            <w:ind w:left="480" w:hanging="480"/>
          </w:pPr>
        </w:pPrChange>
      </w:pPr>
      <w:r>
        <w:t xml:space="preserve">Gibson, L., Lee, T. M., Koh, L. P., Brook, B. W., Gardner, T. a., Barlow, J., … </w:t>
      </w:r>
      <w:proofErr w:type="spellStart"/>
      <w:r>
        <w:t>Sodhi</w:t>
      </w:r>
      <w:proofErr w:type="spellEnd"/>
      <w:r>
        <w:t xml:space="preserve">, N. S. (2011). Primary forests are irreplaceable for sustaining tropical biodiversity. </w:t>
      </w:r>
      <w:r>
        <w:rPr>
          <w:i/>
        </w:rPr>
        <w:t>Nature</w:t>
      </w:r>
      <w:r>
        <w:t xml:space="preserve">, </w:t>
      </w:r>
      <w:r>
        <w:rPr>
          <w:i/>
        </w:rPr>
        <w:t>478</w:t>
      </w:r>
      <w:r>
        <w:t>(7369), 378–381. http://doi.org/10.1038/nature10425</w:t>
      </w:r>
    </w:p>
    <w:p w14:paraId="449729D5" w14:textId="77777777" w:rsidR="00245608" w:rsidRDefault="008C073A">
      <w:pPr>
        <w:widowControl w:val="0"/>
        <w:spacing w:after="0" w:line="240" w:lineRule="auto"/>
        <w:ind w:left="480" w:hanging="480"/>
        <w:pPrChange w:id="42" w:author="Putz,Francis E" w:date="2019-03-25T06:36:00Z">
          <w:pPr>
            <w:widowControl w:val="0"/>
            <w:spacing w:line="240" w:lineRule="auto"/>
            <w:ind w:left="480" w:hanging="480"/>
          </w:pPr>
        </w:pPrChange>
      </w:pPr>
      <w:r>
        <w:t>Griscom, B. W., Ellis, P. W., Burivalova, Z., Halperin, J., Marthinus, D., Runting, R. K</w:t>
      </w:r>
      <w:proofErr w:type="gramStart"/>
      <w:r>
        <w:t>., …</w:t>
      </w:r>
      <w:proofErr w:type="gramEnd"/>
      <w:r>
        <w:t xml:space="preserve"> Putz. (2019). Reduced-impact logging in Borneo to minimize carbon emissions and impacts on sensitive habitats while maintaining timber yields. </w:t>
      </w:r>
      <w:r>
        <w:rPr>
          <w:i/>
        </w:rPr>
        <w:t>Forest Ecology and Management</w:t>
      </w:r>
      <w:r>
        <w:t xml:space="preserve">, </w:t>
      </w:r>
      <w:r>
        <w:rPr>
          <w:i/>
        </w:rPr>
        <w:t>438</w:t>
      </w:r>
      <w:r>
        <w:t>(February), 176–185. http://doi.org/10.1016/j.foreco.2019.02.025</w:t>
      </w:r>
    </w:p>
    <w:p w14:paraId="762CAD11" w14:textId="77777777" w:rsidR="00245608" w:rsidRDefault="008C073A">
      <w:pPr>
        <w:widowControl w:val="0"/>
        <w:spacing w:after="0" w:line="240" w:lineRule="auto"/>
        <w:ind w:left="480" w:hanging="480"/>
        <w:pPrChange w:id="43" w:author="Putz,Francis E" w:date="2019-03-25T06:36:00Z">
          <w:pPr>
            <w:widowControl w:val="0"/>
            <w:spacing w:line="240" w:lineRule="auto"/>
            <w:ind w:left="480" w:hanging="480"/>
          </w:pPr>
        </w:pPrChange>
      </w:pPr>
      <w:r>
        <w:t xml:space="preserve">Griscom, B. W., Goodman, R. C., Burivalova, Z., &amp; Putz, F. E. (2018). Carbon and Biodiversity Impacts of Intensive </w:t>
      </w:r>
      <w:proofErr w:type="gramStart"/>
      <w:r>
        <w:t>Versus</w:t>
      </w:r>
      <w:proofErr w:type="gramEnd"/>
      <w:r>
        <w:t xml:space="preserve"> Extensive Tropical Forestry. </w:t>
      </w:r>
      <w:r>
        <w:rPr>
          <w:i/>
        </w:rPr>
        <w:t>Conservation Letters</w:t>
      </w:r>
      <w:r>
        <w:t xml:space="preserve">, </w:t>
      </w:r>
      <w:r>
        <w:rPr>
          <w:i/>
        </w:rPr>
        <w:t>11</w:t>
      </w:r>
      <w:r>
        <w:t>(1), e12362. http://doi.org/10.1111/conl.12362</w:t>
      </w:r>
    </w:p>
    <w:p w14:paraId="2AF84A1B" w14:textId="77777777" w:rsidR="00245608" w:rsidRDefault="008C073A">
      <w:pPr>
        <w:widowControl w:val="0"/>
        <w:spacing w:after="0" w:line="240" w:lineRule="auto"/>
        <w:ind w:left="480" w:hanging="480"/>
        <w:pPrChange w:id="44" w:author="Putz,Francis E" w:date="2019-03-25T06:36:00Z">
          <w:pPr>
            <w:widowControl w:val="0"/>
            <w:spacing w:line="240" w:lineRule="auto"/>
            <w:ind w:left="480" w:hanging="480"/>
          </w:pPr>
        </w:pPrChange>
      </w:pPr>
      <w:r>
        <w:t xml:space="preserve">Hansen, A. J., &amp; </w:t>
      </w:r>
      <w:proofErr w:type="spellStart"/>
      <w:r>
        <w:t>DeFries</w:t>
      </w:r>
      <w:proofErr w:type="spellEnd"/>
      <w:r>
        <w:t xml:space="preserve">, R. (2007). Ecological mechanisms linking protected areas to surrounding lands. </w:t>
      </w:r>
      <w:r>
        <w:rPr>
          <w:i/>
        </w:rPr>
        <w:t>Ecological Applications</w:t>
      </w:r>
      <w:r>
        <w:t xml:space="preserve">, </w:t>
      </w:r>
      <w:r>
        <w:rPr>
          <w:i/>
        </w:rPr>
        <w:t>17</w:t>
      </w:r>
      <w:r>
        <w:t>(4), 974–988. http://doi.org/10.1890/05-1098</w:t>
      </w:r>
    </w:p>
    <w:p w14:paraId="123FBB10" w14:textId="77777777" w:rsidR="00245608" w:rsidRDefault="008C073A">
      <w:pPr>
        <w:widowControl w:val="0"/>
        <w:spacing w:after="0" w:line="240" w:lineRule="auto"/>
        <w:ind w:left="480" w:hanging="480"/>
        <w:pPrChange w:id="45" w:author="Putz,Francis E" w:date="2019-03-25T06:36:00Z">
          <w:pPr>
            <w:widowControl w:val="0"/>
            <w:spacing w:line="240" w:lineRule="auto"/>
            <w:ind w:left="480" w:hanging="480"/>
          </w:pPr>
        </w:pPrChange>
      </w:pPr>
      <w:r>
        <w:t xml:space="preserve">Hansen, M. C. C., </w:t>
      </w:r>
      <w:proofErr w:type="spellStart"/>
      <w:r>
        <w:t>Potapov</w:t>
      </w:r>
      <w:proofErr w:type="spellEnd"/>
      <w:r>
        <w:t xml:space="preserve">, P. V, Moore, R., </w:t>
      </w:r>
      <w:proofErr w:type="spellStart"/>
      <w:r>
        <w:t>Hancher</w:t>
      </w:r>
      <w:proofErr w:type="spellEnd"/>
      <w:r>
        <w:t xml:space="preserve">, M., </w:t>
      </w:r>
      <w:proofErr w:type="spellStart"/>
      <w:r>
        <w:t>Turubanova</w:t>
      </w:r>
      <w:proofErr w:type="spellEnd"/>
      <w:r>
        <w:t xml:space="preserve">, S. A. a, </w:t>
      </w:r>
      <w:proofErr w:type="spellStart"/>
      <w:r>
        <w:t>Tyukavina</w:t>
      </w:r>
      <w:proofErr w:type="spellEnd"/>
      <w:r>
        <w:t>, A</w:t>
      </w:r>
      <w:proofErr w:type="gramStart"/>
      <w:r>
        <w:t>., …</w:t>
      </w:r>
      <w:proofErr w:type="gramEnd"/>
      <w:r>
        <w:t xml:space="preserve"> Townshend, J. R. G. R. G. (2013). High-Resolution Global Maps of 21st-Century Forest Cover Change. </w:t>
      </w:r>
      <w:r>
        <w:rPr>
          <w:i/>
        </w:rPr>
        <w:t>Science</w:t>
      </w:r>
      <w:r>
        <w:t xml:space="preserve">, </w:t>
      </w:r>
      <w:r>
        <w:rPr>
          <w:i/>
        </w:rPr>
        <w:t>342</w:t>
      </w:r>
      <w:r>
        <w:t>(November), 850–854. http://doi.org/10.1126/science.1244693</w:t>
      </w:r>
    </w:p>
    <w:p w14:paraId="31F812B4" w14:textId="77777777" w:rsidR="00245608" w:rsidRDefault="008C073A">
      <w:pPr>
        <w:widowControl w:val="0"/>
        <w:spacing w:after="0" w:line="240" w:lineRule="auto"/>
        <w:ind w:left="480" w:hanging="480"/>
        <w:pPrChange w:id="46" w:author="Putz,Francis E" w:date="2019-03-25T06:36:00Z">
          <w:pPr>
            <w:widowControl w:val="0"/>
            <w:spacing w:line="240" w:lineRule="auto"/>
            <w:ind w:left="480" w:hanging="480"/>
          </w:pPr>
        </w:pPrChange>
      </w:pPr>
      <w:r>
        <w:t xml:space="preserve">Hanson, J., R, S., Morrell, N., </w:t>
      </w:r>
      <w:proofErr w:type="spellStart"/>
      <w:r>
        <w:t>Strimas</w:t>
      </w:r>
      <w:proofErr w:type="spellEnd"/>
      <w:r>
        <w:t xml:space="preserve">-Mackey, M., Watts, M., </w:t>
      </w:r>
      <w:proofErr w:type="spellStart"/>
      <w:r>
        <w:t>Arcese</w:t>
      </w:r>
      <w:proofErr w:type="spellEnd"/>
      <w:r>
        <w:t>, P</w:t>
      </w:r>
      <w:proofErr w:type="gramStart"/>
      <w:r>
        <w:t>., …</w:t>
      </w:r>
      <w:proofErr w:type="gramEnd"/>
      <w:r>
        <w:t xml:space="preserve"> </w:t>
      </w:r>
      <w:proofErr w:type="spellStart"/>
      <w:r>
        <w:t>Possingham</w:t>
      </w:r>
      <w:proofErr w:type="spellEnd"/>
      <w:r>
        <w:t xml:space="preserve">, H. (2018). </w:t>
      </w:r>
      <w:proofErr w:type="spellStart"/>
      <w:proofErr w:type="gramStart"/>
      <w:r>
        <w:t>prioritizr</w:t>
      </w:r>
      <w:proofErr w:type="spellEnd"/>
      <w:proofErr w:type="gramEnd"/>
      <w:r>
        <w:t>: Systematic Conservation Prioritization in R. Retrieved from https://github.com/prioritizr/prioritiz</w:t>
      </w:r>
    </w:p>
    <w:p w14:paraId="14F25E95" w14:textId="77777777" w:rsidR="00245608" w:rsidRDefault="008C073A">
      <w:pPr>
        <w:widowControl w:val="0"/>
        <w:spacing w:after="0" w:line="240" w:lineRule="auto"/>
        <w:ind w:left="480" w:hanging="480"/>
        <w:pPrChange w:id="47" w:author="Putz,Francis E" w:date="2019-03-25T06:36:00Z">
          <w:pPr>
            <w:widowControl w:val="0"/>
            <w:spacing w:line="240" w:lineRule="auto"/>
            <w:ind w:left="480" w:hanging="480"/>
          </w:pPr>
        </w:pPrChange>
      </w:pPr>
      <w:r w:rsidRPr="00B45796">
        <w:rPr>
          <w:lang w:val="fr-FR"/>
        </w:rPr>
        <w:t xml:space="preserve">Hein, L., van Koppen, K., de </w:t>
      </w:r>
      <w:proofErr w:type="spellStart"/>
      <w:r w:rsidRPr="00B45796">
        <w:rPr>
          <w:lang w:val="fr-FR"/>
        </w:rPr>
        <w:t>Groot</w:t>
      </w:r>
      <w:proofErr w:type="spellEnd"/>
      <w:r w:rsidRPr="00B45796">
        <w:rPr>
          <w:lang w:val="fr-FR"/>
        </w:rPr>
        <w:t xml:space="preserve">, R. S., &amp; van </w:t>
      </w:r>
      <w:proofErr w:type="spellStart"/>
      <w:r w:rsidRPr="00B45796">
        <w:rPr>
          <w:lang w:val="fr-FR"/>
        </w:rPr>
        <w:t>Ierland</w:t>
      </w:r>
      <w:proofErr w:type="spellEnd"/>
      <w:r w:rsidRPr="00B45796">
        <w:rPr>
          <w:lang w:val="fr-FR"/>
        </w:rPr>
        <w:t xml:space="preserve">, E. C. (2006). </w:t>
      </w:r>
      <w:r>
        <w:t xml:space="preserve">Spatial scales, stakeholders and the valuation of ecosystem services. </w:t>
      </w:r>
      <w:r>
        <w:rPr>
          <w:i/>
        </w:rPr>
        <w:t>Ecological Economics</w:t>
      </w:r>
      <w:r>
        <w:t xml:space="preserve">, </w:t>
      </w:r>
      <w:r>
        <w:rPr>
          <w:i/>
        </w:rPr>
        <w:t>57</w:t>
      </w:r>
      <w:r>
        <w:t>(2), 209–228. http://doi.org/10.1016/j.ecolecon.2005.04.005</w:t>
      </w:r>
    </w:p>
    <w:p w14:paraId="31232FC7" w14:textId="77777777" w:rsidR="00245608" w:rsidRDefault="008C073A">
      <w:pPr>
        <w:widowControl w:val="0"/>
        <w:spacing w:after="0" w:line="240" w:lineRule="auto"/>
        <w:ind w:left="480" w:hanging="480"/>
        <w:pPrChange w:id="48" w:author="Putz,Francis E" w:date="2019-03-25T06:36:00Z">
          <w:pPr>
            <w:widowControl w:val="0"/>
            <w:spacing w:line="240" w:lineRule="auto"/>
            <w:ind w:left="480" w:hanging="480"/>
          </w:pPr>
        </w:pPrChange>
      </w:pPr>
      <w:r w:rsidRPr="00B45796">
        <w:rPr>
          <w:lang w:val="fr-FR"/>
        </w:rPr>
        <w:t xml:space="preserve">Jenkins, C. N., </w:t>
      </w:r>
      <w:proofErr w:type="spellStart"/>
      <w:r w:rsidRPr="00B45796">
        <w:rPr>
          <w:lang w:val="fr-FR"/>
        </w:rPr>
        <w:t>Pimm</w:t>
      </w:r>
      <w:proofErr w:type="spellEnd"/>
      <w:r w:rsidRPr="00B45796">
        <w:rPr>
          <w:lang w:val="fr-FR"/>
        </w:rPr>
        <w:t xml:space="preserve">, S. L., &amp; </w:t>
      </w:r>
      <w:proofErr w:type="spellStart"/>
      <w:r w:rsidRPr="00B45796">
        <w:rPr>
          <w:lang w:val="fr-FR"/>
        </w:rPr>
        <w:t>Joppa</w:t>
      </w:r>
      <w:proofErr w:type="spellEnd"/>
      <w:r w:rsidRPr="00B45796">
        <w:rPr>
          <w:lang w:val="fr-FR"/>
        </w:rPr>
        <w:t xml:space="preserve">, L. N. (2013). </w:t>
      </w:r>
      <w:r>
        <w:t xml:space="preserve">Global patterns of terrestrial vertebrate diversity and conservation. </w:t>
      </w:r>
      <w:r>
        <w:rPr>
          <w:i/>
        </w:rPr>
        <w:t>Proceedings of the National Academy of Sciences</w:t>
      </w:r>
      <w:r>
        <w:t xml:space="preserve">, </w:t>
      </w:r>
      <w:r>
        <w:rPr>
          <w:i/>
        </w:rPr>
        <w:t>110</w:t>
      </w:r>
      <w:r>
        <w:t>(28), E2602–E2610. http://doi.org/10.1073/pnas.1302251110</w:t>
      </w:r>
    </w:p>
    <w:p w14:paraId="2DECC13B" w14:textId="77777777" w:rsidR="00245608" w:rsidRDefault="008C073A">
      <w:pPr>
        <w:widowControl w:val="0"/>
        <w:spacing w:after="0" w:line="240" w:lineRule="auto"/>
        <w:ind w:left="480" w:hanging="480"/>
        <w:pPrChange w:id="49" w:author="Putz,Francis E" w:date="2019-03-25T06:36:00Z">
          <w:pPr>
            <w:widowControl w:val="0"/>
            <w:spacing w:line="240" w:lineRule="auto"/>
            <w:ind w:left="480" w:hanging="480"/>
          </w:pPr>
        </w:pPrChange>
      </w:pPr>
      <w:r w:rsidRPr="00B45796">
        <w:rPr>
          <w:lang w:val="fr-FR"/>
        </w:rPr>
        <w:t xml:space="preserve">Johnson, M. O., Galbraith, D., </w:t>
      </w:r>
      <w:proofErr w:type="spellStart"/>
      <w:r w:rsidRPr="00B45796">
        <w:rPr>
          <w:lang w:val="fr-FR"/>
        </w:rPr>
        <w:t>Gloor</w:t>
      </w:r>
      <w:proofErr w:type="spellEnd"/>
      <w:r w:rsidRPr="00B45796">
        <w:rPr>
          <w:lang w:val="fr-FR"/>
        </w:rPr>
        <w:t xml:space="preserve">, M., De </w:t>
      </w:r>
      <w:proofErr w:type="spellStart"/>
      <w:r w:rsidRPr="00B45796">
        <w:rPr>
          <w:lang w:val="fr-FR"/>
        </w:rPr>
        <w:t>Deurwaerder</w:t>
      </w:r>
      <w:proofErr w:type="spellEnd"/>
      <w:r w:rsidRPr="00B45796">
        <w:rPr>
          <w:lang w:val="fr-FR"/>
        </w:rPr>
        <w:t xml:space="preserve">, H., </w:t>
      </w:r>
      <w:proofErr w:type="spellStart"/>
      <w:r w:rsidRPr="00B45796">
        <w:rPr>
          <w:lang w:val="fr-FR"/>
        </w:rPr>
        <w:t>Guimberteau</w:t>
      </w:r>
      <w:proofErr w:type="spellEnd"/>
      <w:r w:rsidRPr="00B45796">
        <w:rPr>
          <w:lang w:val="fr-FR"/>
        </w:rPr>
        <w:t xml:space="preserve">, M., </w:t>
      </w:r>
      <w:proofErr w:type="spellStart"/>
      <w:r w:rsidRPr="00B45796">
        <w:rPr>
          <w:lang w:val="fr-FR"/>
        </w:rPr>
        <w:t>Rammig</w:t>
      </w:r>
      <w:proofErr w:type="spellEnd"/>
      <w:r w:rsidRPr="00B45796">
        <w:rPr>
          <w:lang w:val="fr-FR"/>
        </w:rPr>
        <w:t xml:space="preserve">, A., … </w:t>
      </w:r>
      <w:r>
        <w:t xml:space="preserve">Baker, T. R. (2016). Variation in stem mortality rates determines patterns of above-ground biomass in Amazonian forests: implications for dynamic global vegetation models. </w:t>
      </w:r>
      <w:r>
        <w:rPr>
          <w:i/>
        </w:rPr>
        <w:t>Global Change Biology</w:t>
      </w:r>
      <w:r>
        <w:t xml:space="preserve">, </w:t>
      </w:r>
      <w:r>
        <w:rPr>
          <w:i/>
        </w:rPr>
        <w:t>22</w:t>
      </w:r>
      <w:r>
        <w:t>(12), 3996–4013. http://doi.org/10.1111/gcb.13315</w:t>
      </w:r>
    </w:p>
    <w:p w14:paraId="6EBDC966" w14:textId="77777777" w:rsidR="00245608" w:rsidRPr="00B45796" w:rsidRDefault="008C073A">
      <w:pPr>
        <w:widowControl w:val="0"/>
        <w:spacing w:after="0" w:line="240" w:lineRule="auto"/>
        <w:ind w:left="480" w:hanging="480"/>
        <w:rPr>
          <w:lang w:val="fr-FR"/>
        </w:rPr>
        <w:pPrChange w:id="50" w:author="Putz,Francis E" w:date="2019-03-25T06:36:00Z">
          <w:pPr>
            <w:widowControl w:val="0"/>
            <w:spacing w:line="240" w:lineRule="auto"/>
            <w:ind w:left="480" w:hanging="480"/>
          </w:pPr>
        </w:pPrChange>
      </w:pPr>
      <w:r>
        <w:t xml:space="preserve">Laing, T., </w:t>
      </w:r>
      <w:proofErr w:type="spellStart"/>
      <w:r>
        <w:t>Taschini</w:t>
      </w:r>
      <w:proofErr w:type="spellEnd"/>
      <w:r>
        <w:t xml:space="preserve">, L., &amp; Palmer, C. (2016). Understanding the demand for REDD+ credits. </w:t>
      </w:r>
      <w:proofErr w:type="spellStart"/>
      <w:r w:rsidRPr="00B45796">
        <w:rPr>
          <w:i/>
          <w:lang w:val="fr-FR"/>
        </w:rPr>
        <w:t>Environmental</w:t>
      </w:r>
      <w:proofErr w:type="spellEnd"/>
      <w:r w:rsidRPr="00B45796">
        <w:rPr>
          <w:i/>
          <w:lang w:val="fr-FR"/>
        </w:rPr>
        <w:t xml:space="preserve"> Conservation</w:t>
      </w:r>
      <w:r w:rsidRPr="00B45796">
        <w:rPr>
          <w:lang w:val="fr-FR"/>
        </w:rPr>
        <w:t xml:space="preserve">, </w:t>
      </w:r>
      <w:r w:rsidRPr="00B45796">
        <w:rPr>
          <w:i/>
          <w:lang w:val="fr-FR"/>
        </w:rPr>
        <w:t>43</w:t>
      </w:r>
      <w:r w:rsidRPr="00B45796">
        <w:rPr>
          <w:lang w:val="fr-FR"/>
        </w:rPr>
        <w:t>(4), 389–396. http://doi.org/10.1017/S0376892916000187</w:t>
      </w:r>
    </w:p>
    <w:p w14:paraId="01E44D83" w14:textId="77777777" w:rsidR="00245608" w:rsidRDefault="008C073A">
      <w:pPr>
        <w:widowControl w:val="0"/>
        <w:spacing w:after="0" w:line="240" w:lineRule="auto"/>
        <w:ind w:left="480" w:hanging="480"/>
        <w:pPrChange w:id="51" w:author="Putz,Francis E" w:date="2019-03-25T06:36:00Z">
          <w:pPr>
            <w:widowControl w:val="0"/>
            <w:spacing w:line="240" w:lineRule="auto"/>
            <w:ind w:left="480" w:hanging="480"/>
          </w:pPr>
        </w:pPrChange>
      </w:pPr>
      <w:r w:rsidRPr="00B45796">
        <w:rPr>
          <w:lang w:val="fr-FR"/>
        </w:rPr>
        <w:t xml:space="preserve">Lamb, D., </w:t>
      </w:r>
      <w:proofErr w:type="spellStart"/>
      <w:r w:rsidRPr="00B45796">
        <w:rPr>
          <w:lang w:val="fr-FR"/>
        </w:rPr>
        <w:t>Erskine</w:t>
      </w:r>
      <w:proofErr w:type="spellEnd"/>
      <w:r w:rsidRPr="00B45796">
        <w:rPr>
          <w:lang w:val="fr-FR"/>
        </w:rPr>
        <w:t xml:space="preserve">, P. D., &amp; </w:t>
      </w:r>
      <w:proofErr w:type="spellStart"/>
      <w:r w:rsidRPr="00B45796">
        <w:rPr>
          <w:lang w:val="fr-FR"/>
        </w:rPr>
        <w:t>Parrotta</w:t>
      </w:r>
      <w:proofErr w:type="spellEnd"/>
      <w:r w:rsidRPr="00B45796">
        <w:rPr>
          <w:lang w:val="fr-FR"/>
        </w:rPr>
        <w:t xml:space="preserve">, J. A. (2005). </w:t>
      </w:r>
      <w:r>
        <w:t xml:space="preserve">Restoration of Degraded Tropical Forest Landscapes. </w:t>
      </w:r>
      <w:r>
        <w:rPr>
          <w:i/>
        </w:rPr>
        <w:t>Science</w:t>
      </w:r>
      <w:r>
        <w:t xml:space="preserve">, </w:t>
      </w:r>
      <w:r>
        <w:rPr>
          <w:i/>
        </w:rPr>
        <w:t>310</w:t>
      </w:r>
      <w:r>
        <w:t>(5754), 1628–1632. http://doi.org/10.1126/science.1111773</w:t>
      </w:r>
    </w:p>
    <w:p w14:paraId="2E7E4D05" w14:textId="77777777" w:rsidR="00245608" w:rsidRDefault="008C073A">
      <w:pPr>
        <w:widowControl w:val="0"/>
        <w:spacing w:after="0" w:line="240" w:lineRule="auto"/>
        <w:ind w:left="480" w:hanging="480"/>
        <w:pPrChange w:id="52" w:author="Putz,Francis E" w:date="2019-03-25T06:36:00Z">
          <w:pPr>
            <w:widowControl w:val="0"/>
            <w:spacing w:line="240" w:lineRule="auto"/>
            <w:ind w:left="480" w:hanging="480"/>
          </w:pPr>
        </w:pPrChange>
      </w:pPr>
      <w:r>
        <w:t xml:space="preserve">Laurance, W. F., </w:t>
      </w:r>
      <w:proofErr w:type="spellStart"/>
      <w:r>
        <w:t>Goosem</w:t>
      </w:r>
      <w:proofErr w:type="spellEnd"/>
      <w:r>
        <w:t xml:space="preserve">, M., &amp; Laurance, S. G. W. (2009). Impacts of roads and linear clearings on tropical forests. </w:t>
      </w:r>
      <w:r>
        <w:rPr>
          <w:i/>
        </w:rPr>
        <w:t>Trends in Ecology and Evolution</w:t>
      </w:r>
      <w:r>
        <w:t xml:space="preserve">, </w:t>
      </w:r>
      <w:r>
        <w:rPr>
          <w:i/>
        </w:rPr>
        <w:t>24</w:t>
      </w:r>
      <w:r>
        <w:t>(12), 659–669. http://doi.org/10.1016/j.tree.2009.06.009</w:t>
      </w:r>
    </w:p>
    <w:p w14:paraId="3E5D75A9" w14:textId="77777777" w:rsidR="00245608" w:rsidRDefault="008C073A">
      <w:pPr>
        <w:widowControl w:val="0"/>
        <w:spacing w:after="0" w:line="240" w:lineRule="auto"/>
        <w:ind w:left="480" w:hanging="480"/>
        <w:pPrChange w:id="53" w:author="Putz,Francis E" w:date="2019-03-25T06:36:00Z">
          <w:pPr>
            <w:widowControl w:val="0"/>
            <w:spacing w:line="240" w:lineRule="auto"/>
            <w:ind w:left="480" w:hanging="480"/>
          </w:pPr>
        </w:pPrChange>
      </w:pPr>
      <w:r w:rsidRPr="00B45796">
        <w:rPr>
          <w:lang w:val="pt-BR"/>
        </w:rPr>
        <w:t xml:space="preserve">Lentini, M., Pereira, D., Celentano, D., &amp; Pereira, R. (2005). </w:t>
      </w:r>
      <w:r w:rsidRPr="00B45796">
        <w:rPr>
          <w:i/>
          <w:lang w:val="pt-BR"/>
        </w:rPr>
        <w:t>Fatos Florestais da Amazônia 2005 (Amazonian Forest Facts)</w:t>
      </w:r>
      <w:r w:rsidRPr="00B45796">
        <w:rPr>
          <w:lang w:val="pt-BR"/>
        </w:rPr>
        <w:t xml:space="preserve">. </w:t>
      </w:r>
      <w:proofErr w:type="spellStart"/>
      <w:r>
        <w:rPr>
          <w:i/>
        </w:rPr>
        <w:t>Imazon</w:t>
      </w:r>
      <w:proofErr w:type="spellEnd"/>
      <w:r>
        <w:t>.</w:t>
      </w:r>
    </w:p>
    <w:p w14:paraId="2277B1C2" w14:textId="77777777" w:rsidR="00245608" w:rsidRDefault="008C073A">
      <w:pPr>
        <w:widowControl w:val="0"/>
        <w:spacing w:after="0" w:line="240" w:lineRule="auto"/>
        <w:ind w:left="480" w:hanging="480"/>
        <w:pPrChange w:id="54" w:author="Putz,Francis E" w:date="2019-03-25T06:36:00Z">
          <w:pPr>
            <w:widowControl w:val="0"/>
            <w:spacing w:line="240" w:lineRule="auto"/>
            <w:ind w:left="480" w:hanging="480"/>
          </w:pPr>
        </w:pPrChange>
      </w:pPr>
      <w:r>
        <w:t xml:space="preserve">Lewis, S. L., Edwards, D. P., &amp; Galbraith, D. (2015). Increasing human dominance of tropical forests. </w:t>
      </w:r>
      <w:r>
        <w:rPr>
          <w:i/>
        </w:rPr>
        <w:t>Science</w:t>
      </w:r>
      <w:r>
        <w:t xml:space="preserve">, </w:t>
      </w:r>
      <w:r>
        <w:rPr>
          <w:i/>
        </w:rPr>
        <w:t>349</w:t>
      </w:r>
      <w:r>
        <w:t>(6250), 827–832. http://doi.org/10.1126/science.aaa9932</w:t>
      </w:r>
    </w:p>
    <w:p w14:paraId="64EB1F63" w14:textId="77777777" w:rsidR="00245608" w:rsidRDefault="008C073A">
      <w:pPr>
        <w:widowControl w:val="0"/>
        <w:spacing w:after="0" w:line="240" w:lineRule="auto"/>
        <w:ind w:left="480" w:hanging="480"/>
        <w:pPrChange w:id="55" w:author="Putz,Francis E" w:date="2019-03-25T06:36:00Z">
          <w:pPr>
            <w:widowControl w:val="0"/>
            <w:spacing w:line="240" w:lineRule="auto"/>
            <w:ind w:left="480" w:hanging="480"/>
          </w:pPr>
        </w:pPrChange>
      </w:pPr>
      <w:r>
        <w:t xml:space="preserve">O’Connell, C. S., Carlson, K. M., </w:t>
      </w:r>
      <w:proofErr w:type="spellStart"/>
      <w:r>
        <w:t>Cuadra</w:t>
      </w:r>
      <w:proofErr w:type="spellEnd"/>
      <w:r>
        <w:t xml:space="preserve">, S., Feeley, K. J., Gerber, J., West, P. C., &amp; </w:t>
      </w:r>
      <w:proofErr w:type="spellStart"/>
      <w:r>
        <w:t>Polasky</w:t>
      </w:r>
      <w:proofErr w:type="spellEnd"/>
      <w:r>
        <w:t xml:space="preserve">, S. (2018). Balancing tradeoffs: Reconciling multiple environmental goals when ecosystem services vary regionally. </w:t>
      </w:r>
      <w:r>
        <w:rPr>
          <w:i/>
        </w:rPr>
        <w:t>Environmental Research Letters</w:t>
      </w:r>
      <w:r>
        <w:t xml:space="preserve">, </w:t>
      </w:r>
      <w:r>
        <w:rPr>
          <w:i/>
        </w:rPr>
        <w:t>13</w:t>
      </w:r>
      <w:r>
        <w:t>(6), 064008. http://doi.org/10.1088/1748-9326/aaafd8</w:t>
      </w:r>
    </w:p>
    <w:p w14:paraId="2B2016D9" w14:textId="77777777" w:rsidR="00245608" w:rsidRDefault="008C073A">
      <w:pPr>
        <w:widowControl w:val="0"/>
        <w:spacing w:after="0" w:line="240" w:lineRule="auto"/>
        <w:ind w:left="480" w:hanging="480"/>
        <w:pPrChange w:id="56" w:author="Putz,Francis E" w:date="2019-03-25T06:36:00Z">
          <w:pPr>
            <w:widowControl w:val="0"/>
            <w:spacing w:line="240" w:lineRule="auto"/>
            <w:ind w:left="480" w:hanging="480"/>
          </w:pPr>
        </w:pPrChange>
      </w:pPr>
      <w:proofErr w:type="spellStart"/>
      <w:r>
        <w:t>OpenStreetMap</w:t>
      </w:r>
      <w:proofErr w:type="spellEnd"/>
      <w:r>
        <w:t xml:space="preserve"> contributors. (2018). </w:t>
      </w:r>
      <w:proofErr w:type="spellStart"/>
      <w:r>
        <w:t>OpenStreetMap</w:t>
      </w:r>
      <w:proofErr w:type="spellEnd"/>
      <w:r>
        <w:t>. Retrieved February 25, 2018, from https://www.openstreetmap.org</w:t>
      </w:r>
    </w:p>
    <w:p w14:paraId="09193C4E" w14:textId="77777777" w:rsidR="00245608" w:rsidRDefault="008C073A">
      <w:pPr>
        <w:widowControl w:val="0"/>
        <w:spacing w:after="0" w:line="240" w:lineRule="auto"/>
        <w:ind w:left="480" w:hanging="480"/>
        <w:pPrChange w:id="57" w:author="Putz,Francis E" w:date="2019-03-25T06:36:00Z">
          <w:pPr>
            <w:widowControl w:val="0"/>
            <w:spacing w:line="240" w:lineRule="auto"/>
            <w:ind w:left="480" w:hanging="480"/>
          </w:pPr>
        </w:pPrChange>
      </w:pPr>
      <w:r>
        <w:t xml:space="preserve">Pan, Y., </w:t>
      </w:r>
      <w:proofErr w:type="spellStart"/>
      <w:r>
        <w:t>Birdsey</w:t>
      </w:r>
      <w:proofErr w:type="spellEnd"/>
      <w:r>
        <w:t xml:space="preserve">, R. A., Phillips, O. L., &amp; Jackson, R. B. (2013). The Structure, Distribution, and Biomass of the World’s Forests. </w:t>
      </w:r>
      <w:r>
        <w:rPr>
          <w:i/>
        </w:rPr>
        <w:t>Annual Review of Ecology, Evolution, and Systematics</w:t>
      </w:r>
      <w:r>
        <w:t xml:space="preserve">, </w:t>
      </w:r>
      <w:r>
        <w:rPr>
          <w:i/>
        </w:rPr>
        <w:t>44</w:t>
      </w:r>
      <w:r>
        <w:t xml:space="preserve">(1), 593–622. </w:t>
      </w:r>
      <w:r>
        <w:lastRenderedPageBreak/>
        <w:t>http://doi.org/10.1146/annurev-ecolsys-110512-135914</w:t>
      </w:r>
    </w:p>
    <w:p w14:paraId="282B3C07" w14:textId="77777777" w:rsidR="00245608" w:rsidRDefault="008C073A">
      <w:pPr>
        <w:widowControl w:val="0"/>
        <w:spacing w:after="0" w:line="240" w:lineRule="auto"/>
        <w:ind w:left="480" w:hanging="480"/>
        <w:pPrChange w:id="58" w:author="Putz,Francis E" w:date="2019-03-25T06:36:00Z">
          <w:pPr>
            <w:widowControl w:val="0"/>
            <w:spacing w:line="240" w:lineRule="auto"/>
            <w:ind w:left="480" w:hanging="480"/>
          </w:pPr>
        </w:pPrChange>
      </w:pPr>
      <w:proofErr w:type="spellStart"/>
      <w:r>
        <w:t>Payn</w:t>
      </w:r>
      <w:proofErr w:type="spellEnd"/>
      <w:r>
        <w:t xml:space="preserve">, T., </w:t>
      </w:r>
      <w:proofErr w:type="spellStart"/>
      <w:r>
        <w:t>Carnus</w:t>
      </w:r>
      <w:proofErr w:type="spellEnd"/>
      <w:r>
        <w:t>, J. M., Freer-Smith, P., Kimberley, M., Kollert, W., Liu, S</w:t>
      </w:r>
      <w:proofErr w:type="gramStart"/>
      <w:r>
        <w:t>., …</w:t>
      </w:r>
      <w:proofErr w:type="gramEnd"/>
      <w:r>
        <w:t xml:space="preserve"> Wingfield, M. J. (2015). Changes in planted forests and future global implications. </w:t>
      </w:r>
      <w:r>
        <w:rPr>
          <w:i/>
        </w:rPr>
        <w:t>Forest Ecology and Management</w:t>
      </w:r>
      <w:r>
        <w:t xml:space="preserve">, </w:t>
      </w:r>
      <w:r>
        <w:rPr>
          <w:i/>
        </w:rPr>
        <w:t>352</w:t>
      </w:r>
      <w:r>
        <w:t>, 57–67. http://doi.org/10.1016/j.foreco.2015.06.021</w:t>
      </w:r>
    </w:p>
    <w:p w14:paraId="1DAA9B28" w14:textId="77777777" w:rsidR="00245608" w:rsidRDefault="008C073A">
      <w:pPr>
        <w:widowControl w:val="0"/>
        <w:spacing w:after="0" w:line="240" w:lineRule="auto"/>
        <w:ind w:left="480" w:hanging="480"/>
        <w:pPrChange w:id="59" w:author="Putz,Francis E" w:date="2019-03-25T06:36:00Z">
          <w:pPr>
            <w:widowControl w:val="0"/>
            <w:spacing w:line="240" w:lineRule="auto"/>
            <w:ind w:left="480" w:hanging="480"/>
          </w:pPr>
        </w:pPrChange>
      </w:pPr>
      <w:r>
        <w:t>Pérez-</w:t>
      </w:r>
      <w:proofErr w:type="spellStart"/>
      <w:r>
        <w:t>España</w:t>
      </w:r>
      <w:proofErr w:type="spellEnd"/>
      <w:r>
        <w:t xml:space="preserve">, H., &amp; </w:t>
      </w:r>
      <w:proofErr w:type="spellStart"/>
      <w:r>
        <w:t>Arreguín</w:t>
      </w:r>
      <w:proofErr w:type="spellEnd"/>
      <w:r>
        <w:t xml:space="preserve">-Sánchez, F. (1999). A measure of ecosystem maturity. </w:t>
      </w:r>
      <w:r>
        <w:rPr>
          <w:i/>
        </w:rPr>
        <w:t>Ecological Modelling</w:t>
      </w:r>
      <w:r>
        <w:t xml:space="preserve">, </w:t>
      </w:r>
      <w:r>
        <w:rPr>
          <w:i/>
        </w:rPr>
        <w:t>119</w:t>
      </w:r>
      <w:r>
        <w:t>(1), 79–85. http://doi.org/10.1016/S0304-</w:t>
      </w:r>
      <w:proofErr w:type="gramStart"/>
      <w:r>
        <w:t>3800(</w:t>
      </w:r>
      <w:proofErr w:type="gramEnd"/>
      <w:r>
        <w:t>99)00058-7</w:t>
      </w:r>
    </w:p>
    <w:p w14:paraId="350F135E" w14:textId="77777777" w:rsidR="00245608" w:rsidRPr="00B45796" w:rsidRDefault="008C073A">
      <w:pPr>
        <w:widowControl w:val="0"/>
        <w:spacing w:after="0" w:line="240" w:lineRule="auto"/>
        <w:ind w:left="480" w:hanging="480"/>
        <w:rPr>
          <w:lang w:val="fr-FR"/>
        </w:rPr>
        <w:pPrChange w:id="60" w:author="Putz,Francis E" w:date="2019-03-25T06:36:00Z">
          <w:pPr>
            <w:widowControl w:val="0"/>
            <w:spacing w:line="240" w:lineRule="auto"/>
            <w:ind w:left="480" w:hanging="480"/>
          </w:pPr>
        </w:pPrChange>
      </w:pPr>
      <w:proofErr w:type="spellStart"/>
      <w:r>
        <w:t>Pimm</w:t>
      </w:r>
      <w:proofErr w:type="spellEnd"/>
      <w:r>
        <w:t xml:space="preserve">, S. L., Jenkins, C. N., </w:t>
      </w:r>
      <w:proofErr w:type="spellStart"/>
      <w:r>
        <w:t>Abell</w:t>
      </w:r>
      <w:proofErr w:type="spellEnd"/>
      <w:r>
        <w:t xml:space="preserve">, R., Brooks, T. M., </w:t>
      </w:r>
      <w:proofErr w:type="spellStart"/>
      <w:r>
        <w:t>Gittleman</w:t>
      </w:r>
      <w:proofErr w:type="spellEnd"/>
      <w:r>
        <w:t xml:space="preserve">, J. L., Joppa, L. N., … Sexton, J. O. (2014). The biodiversity of species and their rates of extinction, distribution, and protection. </w:t>
      </w:r>
      <w:r w:rsidRPr="00B45796">
        <w:rPr>
          <w:i/>
          <w:lang w:val="fr-FR"/>
        </w:rPr>
        <w:t>Science</w:t>
      </w:r>
      <w:r w:rsidRPr="00B45796">
        <w:rPr>
          <w:lang w:val="fr-FR"/>
        </w:rPr>
        <w:t xml:space="preserve">, </w:t>
      </w:r>
      <w:r w:rsidRPr="00B45796">
        <w:rPr>
          <w:i/>
          <w:lang w:val="fr-FR"/>
        </w:rPr>
        <w:t>344</w:t>
      </w:r>
      <w:r w:rsidRPr="00B45796">
        <w:rPr>
          <w:lang w:val="fr-FR"/>
        </w:rPr>
        <w:t>(6187). http://doi.org/10.1126/science.1246752</w:t>
      </w:r>
    </w:p>
    <w:p w14:paraId="1E66BBB7" w14:textId="77777777" w:rsidR="00245608" w:rsidRDefault="008C073A">
      <w:pPr>
        <w:widowControl w:val="0"/>
        <w:spacing w:after="0" w:line="240" w:lineRule="auto"/>
        <w:ind w:left="480" w:hanging="480"/>
        <w:pPrChange w:id="61" w:author="Putz,Francis E" w:date="2019-03-25T06:36:00Z">
          <w:pPr>
            <w:widowControl w:val="0"/>
            <w:spacing w:line="240" w:lineRule="auto"/>
            <w:ind w:left="480" w:hanging="480"/>
          </w:pPr>
        </w:pPrChange>
      </w:pPr>
      <w:r w:rsidRPr="00B45796">
        <w:rPr>
          <w:lang w:val="fr-FR"/>
        </w:rPr>
        <w:t xml:space="preserve">Piponiot, C., Derroire, G., Descroix, L., Mazzei, L., Rutishauser, E., Sist, P., &amp; Hérault, B. (2018). </w:t>
      </w:r>
      <w:r>
        <w:t xml:space="preserve">Assessing timber volume recovery after disturbance in tropical forests – A new modelling framework. </w:t>
      </w:r>
      <w:r>
        <w:rPr>
          <w:i/>
        </w:rPr>
        <w:t>Ecological Modelling</w:t>
      </w:r>
      <w:r>
        <w:t xml:space="preserve">, </w:t>
      </w:r>
      <w:r>
        <w:rPr>
          <w:i/>
        </w:rPr>
        <w:t>384</w:t>
      </w:r>
      <w:r>
        <w:t>(July), 353–369. http://doi.org/10.1016/j.ecolmodel.2018.05.023</w:t>
      </w:r>
    </w:p>
    <w:p w14:paraId="663C28A8" w14:textId="77777777" w:rsidR="00245608" w:rsidRDefault="008C073A">
      <w:pPr>
        <w:widowControl w:val="0"/>
        <w:spacing w:after="0" w:line="240" w:lineRule="auto"/>
        <w:ind w:left="480" w:hanging="480"/>
        <w:pPrChange w:id="62" w:author="Putz,Francis E" w:date="2019-03-25T06:36:00Z">
          <w:pPr>
            <w:widowControl w:val="0"/>
            <w:spacing w:line="240" w:lineRule="auto"/>
            <w:ind w:left="480" w:hanging="480"/>
          </w:pPr>
        </w:pPrChange>
      </w:pPr>
      <w:r>
        <w:t>Piponiot, C., Rödig, E., Putz, F. E., Rutishauser, E., Sist, P., Ascarrunz, N</w:t>
      </w:r>
      <w:proofErr w:type="gramStart"/>
      <w:r>
        <w:t>., …</w:t>
      </w:r>
      <w:proofErr w:type="gramEnd"/>
      <w:r>
        <w:t xml:space="preserve"> Hérault, B. (</w:t>
      </w:r>
      <w:proofErr w:type="spellStart"/>
      <w:r>
        <w:t>n.d.</w:t>
      </w:r>
      <w:proofErr w:type="spellEnd"/>
      <w:r>
        <w:t xml:space="preserve">). Can timber provision from Amazonian natural forests be sustainable? </w:t>
      </w:r>
      <w:r>
        <w:rPr>
          <w:i/>
        </w:rPr>
        <w:t>Nature Sustainability</w:t>
      </w:r>
      <w:r>
        <w:t>.</w:t>
      </w:r>
    </w:p>
    <w:p w14:paraId="2CF09252" w14:textId="77777777" w:rsidR="00245608" w:rsidRDefault="008C073A">
      <w:pPr>
        <w:widowControl w:val="0"/>
        <w:spacing w:after="0" w:line="240" w:lineRule="auto"/>
        <w:ind w:left="480" w:hanging="480"/>
        <w:pPrChange w:id="63" w:author="Putz,Francis E" w:date="2019-03-25T06:36:00Z">
          <w:pPr>
            <w:widowControl w:val="0"/>
            <w:spacing w:line="240" w:lineRule="auto"/>
            <w:ind w:left="480" w:hanging="480"/>
          </w:pPr>
        </w:pPrChange>
      </w:pPr>
      <w:r w:rsidRPr="00B45796">
        <w:rPr>
          <w:lang w:val="pt-BR"/>
        </w:rPr>
        <w:t xml:space="preserve">Piponiot, C., Sist, P., Mazzei, L., Peña-Claros, M., Putz, F. E., Rutishauser, E., … </w:t>
      </w:r>
      <w:r>
        <w:t xml:space="preserve">Hérault, B. (2016). Carbon recovery dynamics following disturbance by selective logging in Amazonian forests. </w:t>
      </w:r>
      <w:r>
        <w:rPr>
          <w:i/>
        </w:rPr>
        <w:t>ELife</w:t>
      </w:r>
      <w:r>
        <w:t xml:space="preserve">, </w:t>
      </w:r>
      <w:r>
        <w:rPr>
          <w:i/>
        </w:rPr>
        <w:t>5</w:t>
      </w:r>
      <w:r>
        <w:t>(C). http://doi.org/10.7554/eLife.21394</w:t>
      </w:r>
    </w:p>
    <w:p w14:paraId="242A0CBD" w14:textId="77777777" w:rsidR="00245608" w:rsidRDefault="008C073A">
      <w:pPr>
        <w:widowControl w:val="0"/>
        <w:spacing w:after="0" w:line="240" w:lineRule="auto"/>
        <w:ind w:left="480" w:hanging="480"/>
        <w:pPrChange w:id="64" w:author="Putz,Francis E" w:date="2019-03-25T06:36:00Z">
          <w:pPr>
            <w:widowControl w:val="0"/>
            <w:spacing w:line="240" w:lineRule="auto"/>
            <w:ind w:left="480" w:hanging="480"/>
          </w:pPr>
        </w:pPrChange>
      </w:pPr>
      <w:proofErr w:type="spellStart"/>
      <w:r>
        <w:t>Potapov</w:t>
      </w:r>
      <w:proofErr w:type="spellEnd"/>
      <w:r>
        <w:t xml:space="preserve">, P., Hansen, M. C., </w:t>
      </w:r>
      <w:proofErr w:type="spellStart"/>
      <w:r>
        <w:t>Laestadius</w:t>
      </w:r>
      <w:proofErr w:type="spellEnd"/>
      <w:r>
        <w:t xml:space="preserve">, L., </w:t>
      </w:r>
      <w:proofErr w:type="spellStart"/>
      <w:r>
        <w:t>Turubanova</w:t>
      </w:r>
      <w:proofErr w:type="spellEnd"/>
      <w:r>
        <w:t xml:space="preserve">, S., </w:t>
      </w:r>
      <w:proofErr w:type="spellStart"/>
      <w:r>
        <w:t>Yaroshenko</w:t>
      </w:r>
      <w:proofErr w:type="spellEnd"/>
      <w:r>
        <w:t xml:space="preserve">, A., </w:t>
      </w:r>
      <w:proofErr w:type="spellStart"/>
      <w:r>
        <w:t>Thies</w:t>
      </w:r>
      <w:proofErr w:type="spellEnd"/>
      <w:r>
        <w:t>, C</w:t>
      </w:r>
      <w:proofErr w:type="gramStart"/>
      <w:r>
        <w:t>., …</w:t>
      </w:r>
      <w:proofErr w:type="gramEnd"/>
      <w:r>
        <w:t xml:space="preserve"> </w:t>
      </w:r>
      <w:proofErr w:type="spellStart"/>
      <w:r>
        <w:t>Esipova</w:t>
      </w:r>
      <w:proofErr w:type="spellEnd"/>
      <w:r>
        <w:t xml:space="preserve">, E. (2017). The last frontiers of wilderness: Tracking loss of intact forest landscapes from 2000 to 2013. </w:t>
      </w:r>
      <w:r>
        <w:rPr>
          <w:i/>
        </w:rPr>
        <w:t>Science Advances</w:t>
      </w:r>
      <w:r>
        <w:t xml:space="preserve">, </w:t>
      </w:r>
      <w:r>
        <w:rPr>
          <w:i/>
        </w:rPr>
        <w:t>3</w:t>
      </w:r>
      <w:r>
        <w:t>(1), e1600821. http://doi.org/10.1126/sciadv.1600821</w:t>
      </w:r>
    </w:p>
    <w:p w14:paraId="7C3763EE" w14:textId="77777777" w:rsidR="00245608" w:rsidRDefault="008C073A">
      <w:pPr>
        <w:widowControl w:val="0"/>
        <w:spacing w:after="0" w:line="240" w:lineRule="auto"/>
        <w:ind w:left="480" w:hanging="480"/>
        <w:pPrChange w:id="65" w:author="Putz,Francis E" w:date="2019-03-25T06:36:00Z">
          <w:pPr>
            <w:widowControl w:val="0"/>
            <w:spacing w:line="240" w:lineRule="auto"/>
            <w:ind w:left="480" w:hanging="480"/>
          </w:pPr>
        </w:pPrChange>
      </w:pPr>
      <w:r>
        <w:t xml:space="preserve">Putz, F. E., Sist, P., Fredericksen, T., &amp; Dykstra, D. (2008). Reduced-impact logging: Challenges and opportunities. </w:t>
      </w:r>
      <w:r>
        <w:rPr>
          <w:i/>
        </w:rPr>
        <w:t>Forest Ecology and Management</w:t>
      </w:r>
      <w:r>
        <w:t xml:space="preserve">, </w:t>
      </w:r>
      <w:r>
        <w:rPr>
          <w:i/>
        </w:rPr>
        <w:t>256</w:t>
      </w:r>
      <w:r>
        <w:t>(7), 1427–1433. http://doi.org/10.1016/j.foreco.2008.03.036</w:t>
      </w:r>
    </w:p>
    <w:p w14:paraId="7401A748" w14:textId="77777777" w:rsidR="00245608" w:rsidRDefault="008C073A">
      <w:pPr>
        <w:widowControl w:val="0"/>
        <w:spacing w:after="0" w:line="240" w:lineRule="auto"/>
        <w:ind w:left="480" w:hanging="480"/>
        <w:pPrChange w:id="66" w:author="Putz,Francis E" w:date="2019-03-25T06:36:00Z">
          <w:pPr>
            <w:widowControl w:val="0"/>
            <w:spacing w:line="240" w:lineRule="auto"/>
            <w:ind w:left="480" w:hanging="480"/>
          </w:pPr>
        </w:pPrChange>
      </w:pPr>
      <w:r>
        <w:t xml:space="preserve">Putz, F. E., Zuidema, P. a., </w:t>
      </w:r>
      <w:proofErr w:type="spellStart"/>
      <w:r>
        <w:t>Synnott</w:t>
      </w:r>
      <w:proofErr w:type="spellEnd"/>
      <w:r>
        <w:t xml:space="preserve">, T., Peña-Claros, M., </w:t>
      </w:r>
      <w:proofErr w:type="spellStart"/>
      <w:r>
        <w:t>Pinard</w:t>
      </w:r>
      <w:proofErr w:type="spellEnd"/>
      <w:r>
        <w:t>, M. a., Sheil, D</w:t>
      </w:r>
      <w:proofErr w:type="gramStart"/>
      <w:r>
        <w:t>., …</w:t>
      </w:r>
      <w:proofErr w:type="gramEnd"/>
      <w:r>
        <w:t xml:space="preserve"> Zagt, R. (2012). Sustaining conservation values in selectively logged tropical forests: the attained and the attainable. </w:t>
      </w:r>
      <w:r>
        <w:rPr>
          <w:i/>
        </w:rPr>
        <w:t>Conservation Letters</w:t>
      </w:r>
      <w:r>
        <w:t xml:space="preserve">, </w:t>
      </w:r>
      <w:r>
        <w:rPr>
          <w:i/>
        </w:rPr>
        <w:t>5</w:t>
      </w:r>
      <w:r>
        <w:t>(4), 296–303. http://doi.org/10.1111/j.1755-263X.2012.00242.x</w:t>
      </w:r>
    </w:p>
    <w:p w14:paraId="7E7B5EE0" w14:textId="77777777" w:rsidR="00245608" w:rsidRDefault="008C073A">
      <w:pPr>
        <w:widowControl w:val="0"/>
        <w:spacing w:after="0" w:line="240" w:lineRule="auto"/>
        <w:ind w:left="480" w:hanging="480"/>
        <w:pPrChange w:id="67" w:author="Putz,Francis E" w:date="2019-03-25T06:36:00Z">
          <w:pPr>
            <w:widowControl w:val="0"/>
            <w:spacing w:line="240" w:lineRule="auto"/>
            <w:ind w:left="480" w:hanging="480"/>
          </w:pPr>
        </w:pPrChange>
      </w:pPr>
      <w:r>
        <w:t xml:space="preserve">Quesada, C. a., Phillips, O. L., Schwarz, M., </w:t>
      </w:r>
      <w:proofErr w:type="spellStart"/>
      <w:r>
        <w:t>Czimczik</w:t>
      </w:r>
      <w:proofErr w:type="spellEnd"/>
      <w:r>
        <w:t xml:space="preserve">, C. I., Baker, T. R., </w:t>
      </w:r>
      <w:proofErr w:type="spellStart"/>
      <w:r>
        <w:t>Patiño</w:t>
      </w:r>
      <w:proofErr w:type="spellEnd"/>
      <w:r>
        <w:t>, S</w:t>
      </w:r>
      <w:proofErr w:type="gramStart"/>
      <w:r>
        <w:t>., …</w:t>
      </w:r>
      <w:proofErr w:type="gramEnd"/>
      <w:r>
        <w:t xml:space="preserve"> Lloyd, J. (2012). Basin-wide variations in Amazon forest structure and function are mediated by both soils and climate. </w:t>
      </w:r>
      <w:proofErr w:type="spellStart"/>
      <w:r>
        <w:rPr>
          <w:i/>
        </w:rPr>
        <w:t>Biogeosciences</w:t>
      </w:r>
      <w:proofErr w:type="spellEnd"/>
      <w:r>
        <w:t xml:space="preserve">, </w:t>
      </w:r>
      <w:r>
        <w:rPr>
          <w:i/>
        </w:rPr>
        <w:t>9</w:t>
      </w:r>
      <w:r>
        <w:t>(6), 2203–2246. http://doi.org/10.5194/bg-9-2203-2012</w:t>
      </w:r>
    </w:p>
    <w:p w14:paraId="5DF3C2F7" w14:textId="77777777" w:rsidR="00245608" w:rsidRDefault="008C073A">
      <w:pPr>
        <w:widowControl w:val="0"/>
        <w:spacing w:after="0" w:line="240" w:lineRule="auto"/>
        <w:ind w:left="480" w:hanging="480"/>
        <w:pPrChange w:id="68" w:author="Putz,Francis E" w:date="2019-03-25T06:36:00Z">
          <w:pPr>
            <w:widowControl w:val="0"/>
            <w:spacing w:line="240" w:lineRule="auto"/>
            <w:ind w:left="480" w:hanging="480"/>
          </w:pPr>
        </w:pPrChange>
      </w:pPr>
      <w:r>
        <w:t xml:space="preserve">R Core Team. (2017). R: A Language and Environment for Statistical Computing. </w:t>
      </w:r>
      <w:r>
        <w:rPr>
          <w:i/>
        </w:rPr>
        <w:t>R Foundation for Statistical Computing</w:t>
      </w:r>
      <w:r>
        <w:t>. Retrieved from https://www.r-project.org/</w:t>
      </w:r>
    </w:p>
    <w:p w14:paraId="6B8B66DA" w14:textId="77777777" w:rsidR="00245608" w:rsidRDefault="008C073A">
      <w:pPr>
        <w:widowControl w:val="0"/>
        <w:spacing w:after="0" w:line="240" w:lineRule="auto"/>
        <w:ind w:left="480" w:hanging="480"/>
        <w:pPrChange w:id="69" w:author="Putz,Francis E" w:date="2019-03-25T06:36:00Z">
          <w:pPr>
            <w:widowControl w:val="0"/>
            <w:spacing w:line="240" w:lineRule="auto"/>
            <w:ind w:left="480" w:hanging="480"/>
          </w:pPr>
        </w:pPrChange>
      </w:pPr>
      <w:r>
        <w:t xml:space="preserve">Rödig, E., </w:t>
      </w:r>
      <w:proofErr w:type="spellStart"/>
      <w:r>
        <w:t>Cuntz</w:t>
      </w:r>
      <w:proofErr w:type="spellEnd"/>
      <w:r>
        <w:t xml:space="preserve">, M., </w:t>
      </w:r>
      <w:proofErr w:type="spellStart"/>
      <w:r>
        <w:t>Rammig</w:t>
      </w:r>
      <w:proofErr w:type="spellEnd"/>
      <w:r>
        <w:t xml:space="preserve">, A., Fischer, R., </w:t>
      </w:r>
      <w:proofErr w:type="spellStart"/>
      <w:r>
        <w:t>Taubert</w:t>
      </w:r>
      <w:proofErr w:type="spellEnd"/>
      <w:r>
        <w:t xml:space="preserve">, F., &amp; </w:t>
      </w:r>
      <w:proofErr w:type="spellStart"/>
      <w:r>
        <w:t>Huth</w:t>
      </w:r>
      <w:proofErr w:type="spellEnd"/>
      <w:r>
        <w:t xml:space="preserve">, A. (2018). The importance of forest structure for carbon fluxes of the Amazon rainforest. </w:t>
      </w:r>
      <w:r>
        <w:rPr>
          <w:i/>
        </w:rPr>
        <w:t>Environmental Research Letters</w:t>
      </w:r>
      <w:r>
        <w:t xml:space="preserve">, </w:t>
      </w:r>
      <w:r>
        <w:rPr>
          <w:i/>
        </w:rPr>
        <w:t>13</w:t>
      </w:r>
      <w:r>
        <w:t>(5), 054013. http://doi.org/10.1088/1748-9326/aabc61</w:t>
      </w:r>
    </w:p>
    <w:p w14:paraId="5DF5B354" w14:textId="77777777" w:rsidR="00245608" w:rsidRDefault="008C073A">
      <w:pPr>
        <w:widowControl w:val="0"/>
        <w:spacing w:after="0" w:line="240" w:lineRule="auto"/>
        <w:ind w:left="480" w:hanging="480"/>
        <w:pPrChange w:id="70" w:author="Putz,Francis E" w:date="2019-03-25T06:36:00Z">
          <w:pPr>
            <w:widowControl w:val="0"/>
            <w:spacing w:line="240" w:lineRule="auto"/>
            <w:ind w:left="480" w:hanging="480"/>
          </w:pPr>
        </w:pPrChange>
      </w:pPr>
      <w:proofErr w:type="spellStart"/>
      <w:r>
        <w:t>Roopsind</w:t>
      </w:r>
      <w:proofErr w:type="spellEnd"/>
      <w:r>
        <w:t xml:space="preserve">, A., Caughlin, T. T., van der Hout, P., </w:t>
      </w:r>
      <w:proofErr w:type="spellStart"/>
      <w:r>
        <w:t>Arets</w:t>
      </w:r>
      <w:proofErr w:type="spellEnd"/>
      <w:r>
        <w:t xml:space="preserve">, E., &amp; Putz, F. E. (2018a). Trade-offs between carbon stocks and timber recovery in tropical forests are mediated by logging intensity. </w:t>
      </w:r>
      <w:r>
        <w:rPr>
          <w:i/>
        </w:rPr>
        <w:t>Global Change Biology</w:t>
      </w:r>
      <w:r>
        <w:t>, (March). http://doi.org/10.1111/gcb.14155</w:t>
      </w:r>
    </w:p>
    <w:p w14:paraId="35ED7A5A" w14:textId="77777777" w:rsidR="00245608" w:rsidRDefault="008C073A">
      <w:pPr>
        <w:widowControl w:val="0"/>
        <w:spacing w:after="0" w:line="240" w:lineRule="auto"/>
        <w:ind w:left="480" w:hanging="480"/>
        <w:pPrChange w:id="71" w:author="Putz,Francis E" w:date="2019-03-25T06:36:00Z">
          <w:pPr>
            <w:widowControl w:val="0"/>
            <w:spacing w:line="240" w:lineRule="auto"/>
            <w:ind w:left="480" w:hanging="480"/>
          </w:pPr>
        </w:pPrChange>
      </w:pPr>
      <w:proofErr w:type="spellStart"/>
      <w:r>
        <w:t>Roopsind</w:t>
      </w:r>
      <w:proofErr w:type="spellEnd"/>
      <w:r>
        <w:t xml:space="preserve">, A., Caughlin, T. T., van der Hout, P., </w:t>
      </w:r>
      <w:proofErr w:type="spellStart"/>
      <w:r>
        <w:t>Arets</w:t>
      </w:r>
      <w:proofErr w:type="spellEnd"/>
      <w:r>
        <w:t xml:space="preserve">, E., &amp; Putz, F. E. (2018b). Trade-offs between carbon stocks and timber recovery in tropical forests are mediated by logging intensity. </w:t>
      </w:r>
      <w:r>
        <w:rPr>
          <w:i/>
        </w:rPr>
        <w:t>Global Change Biology</w:t>
      </w:r>
      <w:r>
        <w:t>, (November 2017), 2862–2874. http://doi.org/10.1111/gcb.14155</w:t>
      </w:r>
    </w:p>
    <w:p w14:paraId="727BAA8E" w14:textId="77777777" w:rsidR="00245608" w:rsidRDefault="008C073A">
      <w:pPr>
        <w:widowControl w:val="0"/>
        <w:spacing w:after="0" w:line="240" w:lineRule="auto"/>
        <w:ind w:left="480" w:hanging="480"/>
        <w:pPrChange w:id="72" w:author="Putz,Francis E" w:date="2019-03-25T06:36:00Z">
          <w:pPr>
            <w:widowControl w:val="0"/>
            <w:spacing w:line="240" w:lineRule="auto"/>
            <w:ind w:left="480" w:hanging="480"/>
          </w:pPr>
        </w:pPrChange>
      </w:pPr>
      <w:r>
        <w:t xml:space="preserve">Runting, R. K., Griscom, B., </w:t>
      </w:r>
      <w:proofErr w:type="spellStart"/>
      <w:r>
        <w:t>Struebig</w:t>
      </w:r>
      <w:proofErr w:type="spellEnd"/>
      <w:r>
        <w:t xml:space="preserve">, M. J., </w:t>
      </w:r>
      <w:proofErr w:type="spellStart"/>
      <w:r>
        <w:t>Satar</w:t>
      </w:r>
      <w:proofErr w:type="spellEnd"/>
      <w:r>
        <w:t xml:space="preserve">, M., </w:t>
      </w:r>
      <w:proofErr w:type="spellStart"/>
      <w:r>
        <w:t>Meijaard</w:t>
      </w:r>
      <w:proofErr w:type="spellEnd"/>
      <w:r>
        <w:t>, E., Burivalova, Z</w:t>
      </w:r>
      <w:proofErr w:type="gramStart"/>
      <w:r>
        <w:t>., …</w:t>
      </w:r>
      <w:proofErr w:type="gramEnd"/>
      <w:r>
        <w:t xml:space="preserve"> Venter, O. (2018). Larger gains delivered by improved management over sparing-sharing for tropical forests. </w:t>
      </w:r>
      <w:r>
        <w:rPr>
          <w:i/>
        </w:rPr>
        <w:t>Nature Sustainability</w:t>
      </w:r>
      <w:r>
        <w:t xml:space="preserve">, </w:t>
      </w:r>
      <w:r>
        <w:rPr>
          <w:i/>
        </w:rPr>
        <w:t>2</w:t>
      </w:r>
      <w:r>
        <w:t>(January), 1–9. http://doi.org/10.1038/s41893-018-0203-0</w:t>
      </w:r>
    </w:p>
    <w:p w14:paraId="0D4AFDF4" w14:textId="77777777" w:rsidR="00245608" w:rsidRDefault="008C073A">
      <w:pPr>
        <w:widowControl w:val="0"/>
        <w:spacing w:after="0" w:line="240" w:lineRule="auto"/>
        <w:ind w:left="480" w:hanging="480"/>
        <w:pPrChange w:id="73" w:author="Putz,Francis E" w:date="2019-03-25T06:36:00Z">
          <w:pPr>
            <w:widowControl w:val="0"/>
            <w:spacing w:line="240" w:lineRule="auto"/>
            <w:ind w:left="480" w:hanging="480"/>
          </w:pPr>
        </w:pPrChange>
      </w:pPr>
      <w:r w:rsidRPr="00226E5F">
        <w:rPr>
          <w:lang w:val="fr-FR"/>
        </w:rPr>
        <w:t xml:space="preserve">Rutishauser, E., Hérault, B., </w:t>
      </w:r>
      <w:proofErr w:type="spellStart"/>
      <w:r w:rsidRPr="00226E5F">
        <w:rPr>
          <w:lang w:val="fr-FR"/>
        </w:rPr>
        <w:t>Baraloto</w:t>
      </w:r>
      <w:proofErr w:type="spellEnd"/>
      <w:r w:rsidRPr="00226E5F">
        <w:rPr>
          <w:lang w:val="fr-FR"/>
        </w:rPr>
        <w:t xml:space="preserve">, C., Blanc, L., Descroix, L., </w:t>
      </w:r>
      <w:proofErr w:type="spellStart"/>
      <w:r w:rsidRPr="00226E5F">
        <w:rPr>
          <w:lang w:val="fr-FR"/>
        </w:rPr>
        <w:t>Sotta</w:t>
      </w:r>
      <w:proofErr w:type="spellEnd"/>
      <w:r w:rsidRPr="00226E5F">
        <w:rPr>
          <w:lang w:val="fr-FR"/>
        </w:rPr>
        <w:t xml:space="preserve">, E. D., … </w:t>
      </w:r>
      <w:r>
        <w:t xml:space="preserve">Sist, P. (2015). Rapid tree carbon stock recovery in managed Amazonian forests. </w:t>
      </w:r>
      <w:r>
        <w:rPr>
          <w:i/>
        </w:rPr>
        <w:t>Current Biology</w:t>
      </w:r>
      <w:r>
        <w:t xml:space="preserve">, </w:t>
      </w:r>
      <w:r>
        <w:rPr>
          <w:i/>
        </w:rPr>
        <w:t>25</w:t>
      </w:r>
      <w:r>
        <w:t>(18), R787--R788. http://doi.org/10.1016/j.cub.2015.07.034</w:t>
      </w:r>
    </w:p>
    <w:p w14:paraId="10FD3091" w14:textId="77777777" w:rsidR="00245608" w:rsidRDefault="008C073A">
      <w:pPr>
        <w:widowControl w:val="0"/>
        <w:spacing w:after="0" w:line="240" w:lineRule="auto"/>
        <w:ind w:left="480" w:hanging="480"/>
        <w:pPrChange w:id="74" w:author="Putz,Francis E" w:date="2019-03-25T06:36:00Z">
          <w:pPr>
            <w:widowControl w:val="0"/>
            <w:spacing w:line="240" w:lineRule="auto"/>
            <w:ind w:left="480" w:hanging="480"/>
          </w:pPr>
        </w:pPrChange>
      </w:pPr>
      <w:proofErr w:type="spellStart"/>
      <w:r>
        <w:t>Salzman</w:t>
      </w:r>
      <w:proofErr w:type="spellEnd"/>
      <w:r>
        <w:t xml:space="preserve">, J., Bennett, G., Carroll, N., Goldstein, A., &amp; Jenkins, M. (2018). The global status and trends of Payments for Ecosystem Services. </w:t>
      </w:r>
      <w:r>
        <w:rPr>
          <w:i/>
        </w:rPr>
        <w:t>Nature Sustainability</w:t>
      </w:r>
      <w:r>
        <w:t xml:space="preserve">, </w:t>
      </w:r>
      <w:r>
        <w:rPr>
          <w:i/>
        </w:rPr>
        <w:t>1</w:t>
      </w:r>
      <w:r>
        <w:t>(3), 136–144. http://doi.org/10.1038/s41893-018-0033-0</w:t>
      </w:r>
    </w:p>
    <w:p w14:paraId="5C3CE39F" w14:textId="77777777" w:rsidR="00245608" w:rsidRDefault="008C073A">
      <w:pPr>
        <w:widowControl w:val="0"/>
        <w:spacing w:after="0" w:line="240" w:lineRule="auto"/>
        <w:ind w:left="480" w:hanging="480"/>
        <w:pPrChange w:id="75" w:author="Putz,Francis E" w:date="2019-03-25T06:36:00Z">
          <w:pPr>
            <w:widowControl w:val="0"/>
            <w:spacing w:line="240" w:lineRule="auto"/>
            <w:ind w:left="480" w:hanging="480"/>
          </w:pPr>
        </w:pPrChange>
      </w:pPr>
      <w:proofErr w:type="spellStart"/>
      <w:r>
        <w:t>Seydack</w:t>
      </w:r>
      <w:proofErr w:type="spellEnd"/>
      <w:r>
        <w:t xml:space="preserve">, A. H. W. (2012). Regulation of Timber Yield Sustainability for Tropical and Subtropical Moist </w:t>
      </w:r>
      <w:r>
        <w:lastRenderedPageBreak/>
        <w:t xml:space="preserve">Forests: </w:t>
      </w:r>
      <w:proofErr w:type="spellStart"/>
      <w:r>
        <w:t>Ecosilvicultural</w:t>
      </w:r>
      <w:proofErr w:type="spellEnd"/>
      <w:r>
        <w:t xml:space="preserve"> Paradigms and Economic Constraints. In </w:t>
      </w:r>
      <w:r>
        <w:rPr>
          <w:i/>
        </w:rPr>
        <w:t>Continuous Cover Forestry</w:t>
      </w:r>
      <w:r>
        <w:t xml:space="preserve"> (pp. 129–165). http://doi.org/10.1007/978-94-007-2202-6_4</w:t>
      </w:r>
    </w:p>
    <w:p w14:paraId="26F52667" w14:textId="77777777" w:rsidR="00245608" w:rsidRDefault="008C073A">
      <w:pPr>
        <w:widowControl w:val="0"/>
        <w:spacing w:after="0" w:line="240" w:lineRule="auto"/>
        <w:ind w:left="480" w:hanging="480"/>
        <w:pPrChange w:id="76" w:author="Putz,Francis E" w:date="2019-03-25T06:36:00Z">
          <w:pPr>
            <w:widowControl w:val="0"/>
            <w:spacing w:line="240" w:lineRule="auto"/>
            <w:ind w:left="480" w:hanging="480"/>
          </w:pPr>
        </w:pPrChange>
      </w:pPr>
      <w:r>
        <w:t>Sist, P., Rutishauser, E., Peña-Claros, M., Shenkin, A., Hérault, B., Blanc, L</w:t>
      </w:r>
      <w:proofErr w:type="gramStart"/>
      <w:r>
        <w:t>., …</w:t>
      </w:r>
      <w:proofErr w:type="gramEnd"/>
      <w:r>
        <w:t xml:space="preserve"> Yamada, T. (2015). The Tropical managed Forests Observatory: A research network addressing the future of tropical logged forests. </w:t>
      </w:r>
      <w:r>
        <w:rPr>
          <w:i/>
        </w:rPr>
        <w:t>Applied Vegetation Science</w:t>
      </w:r>
      <w:r>
        <w:t xml:space="preserve">, </w:t>
      </w:r>
      <w:r>
        <w:rPr>
          <w:i/>
        </w:rPr>
        <w:t>18</w:t>
      </w:r>
      <w:r>
        <w:t>, 171–174. http://doi.org/10.1111/avsc.12125</w:t>
      </w:r>
    </w:p>
    <w:p w14:paraId="25CEF684" w14:textId="77777777" w:rsidR="00245608" w:rsidRDefault="008C073A">
      <w:pPr>
        <w:widowControl w:val="0"/>
        <w:spacing w:after="0" w:line="240" w:lineRule="auto"/>
        <w:ind w:left="480" w:hanging="480"/>
        <w:pPrChange w:id="77" w:author="Putz,Francis E" w:date="2019-03-25T06:36:00Z">
          <w:pPr>
            <w:widowControl w:val="0"/>
            <w:spacing w:line="240" w:lineRule="auto"/>
            <w:ind w:left="480" w:hanging="480"/>
          </w:pPr>
        </w:pPrChange>
      </w:pPr>
      <w:proofErr w:type="spellStart"/>
      <w:r>
        <w:t>Staal</w:t>
      </w:r>
      <w:proofErr w:type="spellEnd"/>
      <w:r>
        <w:t xml:space="preserve">, A., </w:t>
      </w:r>
      <w:proofErr w:type="spellStart"/>
      <w:r>
        <w:t>Tuinenburg</w:t>
      </w:r>
      <w:proofErr w:type="spellEnd"/>
      <w:r>
        <w:t xml:space="preserve">, O. A., </w:t>
      </w:r>
      <w:proofErr w:type="spellStart"/>
      <w:r>
        <w:t>Bosmans</w:t>
      </w:r>
      <w:proofErr w:type="spellEnd"/>
      <w:r>
        <w:t xml:space="preserve">, J. H. C., Holmgren, M., van </w:t>
      </w:r>
      <w:proofErr w:type="spellStart"/>
      <w:r>
        <w:t>Nes</w:t>
      </w:r>
      <w:proofErr w:type="spellEnd"/>
      <w:r>
        <w:t xml:space="preserve">, E. H., </w:t>
      </w:r>
      <w:proofErr w:type="spellStart"/>
      <w:r>
        <w:t>Scheffer</w:t>
      </w:r>
      <w:proofErr w:type="spellEnd"/>
      <w:r>
        <w:t xml:space="preserve">, M., … Dekker, S. C. (2018). Forest-rainfall cascades buffer against drought across the Amazon. </w:t>
      </w:r>
      <w:r>
        <w:rPr>
          <w:i/>
        </w:rPr>
        <w:t>Nature Climate Change</w:t>
      </w:r>
      <w:r>
        <w:t xml:space="preserve">, </w:t>
      </w:r>
      <w:r>
        <w:rPr>
          <w:i/>
        </w:rPr>
        <w:t>8</w:t>
      </w:r>
      <w:r>
        <w:t>(June), 1. http://doi.org/10.1038/s41558-018-0177-y</w:t>
      </w:r>
    </w:p>
    <w:p w14:paraId="0FD3E92B" w14:textId="77777777" w:rsidR="00245608" w:rsidRDefault="008C073A">
      <w:pPr>
        <w:widowControl w:val="0"/>
        <w:spacing w:after="0" w:line="240" w:lineRule="auto"/>
        <w:ind w:left="480" w:hanging="480"/>
        <w:pPrChange w:id="78" w:author="Putz,Francis E" w:date="2019-03-25T06:36:00Z">
          <w:pPr>
            <w:widowControl w:val="0"/>
            <w:spacing w:line="240" w:lineRule="auto"/>
            <w:ind w:left="480" w:hanging="480"/>
          </w:pPr>
        </w:pPrChange>
      </w:pPr>
      <w:r>
        <w:t xml:space="preserve">Stickler, C. M., Nepstad, D. C., Coe, M. T., McGrath, D. G., Rodrigues, H. O., Walker, W. S., … Davidson, E. A. (2009). The potential ecological costs and </w:t>
      </w:r>
      <w:proofErr w:type="spellStart"/>
      <w:r>
        <w:t>cobenefits</w:t>
      </w:r>
      <w:proofErr w:type="spellEnd"/>
      <w:r>
        <w:t xml:space="preserve"> of REDD: A critical review and case study from the Amazon region. </w:t>
      </w:r>
      <w:r>
        <w:rPr>
          <w:i/>
        </w:rPr>
        <w:t>Global Change Biology</w:t>
      </w:r>
      <w:r>
        <w:t xml:space="preserve">, </w:t>
      </w:r>
      <w:r>
        <w:rPr>
          <w:i/>
        </w:rPr>
        <w:t>15</w:t>
      </w:r>
      <w:r>
        <w:t>(12), 2803–2824. http://doi.org/10.1111/j.1365-2486.2009.02109.x</w:t>
      </w:r>
    </w:p>
    <w:p w14:paraId="4FA4C779" w14:textId="77777777" w:rsidR="00245608" w:rsidRDefault="008C073A">
      <w:pPr>
        <w:widowControl w:val="0"/>
        <w:spacing w:after="0" w:line="240" w:lineRule="auto"/>
        <w:ind w:left="480" w:hanging="480"/>
        <w:pPrChange w:id="79" w:author="Putz,Francis E" w:date="2019-03-25T06:36:00Z">
          <w:pPr>
            <w:widowControl w:val="0"/>
            <w:spacing w:line="240" w:lineRule="auto"/>
            <w:ind w:left="480" w:hanging="480"/>
          </w:pPr>
        </w:pPrChange>
      </w:pPr>
      <w:r w:rsidRPr="00226E5F">
        <w:rPr>
          <w:lang w:val="pt-BR"/>
        </w:rPr>
        <w:t xml:space="preserve">Ter Steege, H., Pitman, N. C. a, Sabatier, D., Baraloto, C., Salomao, R. P., Guevara, J. E., … </w:t>
      </w:r>
      <w:proofErr w:type="spellStart"/>
      <w:r>
        <w:t>Silman</w:t>
      </w:r>
      <w:proofErr w:type="spellEnd"/>
      <w:r>
        <w:t xml:space="preserve">, M. R. (2013). </w:t>
      </w:r>
      <w:proofErr w:type="spellStart"/>
      <w:r>
        <w:t>Hyperdominance</w:t>
      </w:r>
      <w:proofErr w:type="spellEnd"/>
      <w:r>
        <w:t xml:space="preserve"> in the Amazonian Tree Flora. </w:t>
      </w:r>
      <w:r>
        <w:rPr>
          <w:i/>
        </w:rPr>
        <w:t>Science</w:t>
      </w:r>
      <w:r>
        <w:t xml:space="preserve">, </w:t>
      </w:r>
      <w:r>
        <w:rPr>
          <w:i/>
        </w:rPr>
        <w:t>342</w:t>
      </w:r>
      <w:r>
        <w:t>(6156), 1243092–1243092. http://doi.org/10.1126/science.1243092</w:t>
      </w:r>
    </w:p>
    <w:p w14:paraId="7F855747" w14:textId="77777777" w:rsidR="00245608" w:rsidRDefault="008C073A">
      <w:pPr>
        <w:widowControl w:val="0"/>
        <w:spacing w:after="0" w:line="240" w:lineRule="auto"/>
        <w:ind w:left="480" w:hanging="480"/>
        <w:pPrChange w:id="80" w:author="Putz,Francis E" w:date="2019-03-25T06:36:00Z">
          <w:pPr>
            <w:widowControl w:val="0"/>
            <w:spacing w:line="240" w:lineRule="auto"/>
            <w:ind w:left="480" w:hanging="480"/>
          </w:pPr>
        </w:pPrChange>
      </w:pPr>
      <w:r w:rsidRPr="00B45796">
        <w:rPr>
          <w:lang w:val="pt-BR"/>
        </w:rPr>
        <w:t xml:space="preserve">Tobler, M. W., Garcia Anleu, R., Carrillo-Percastegui, S. E., Ponce Santizo, G., Polisar, J., Zuñiga Hartley, A., &amp; Goldstein, I. (2018). </w:t>
      </w:r>
      <w:r>
        <w:t xml:space="preserve">Do responsibly managed logging concessions adequately protect jaguars and other large and medium-sized mammals? Two case studies from Guatemala and Peru. </w:t>
      </w:r>
      <w:r>
        <w:rPr>
          <w:i/>
        </w:rPr>
        <w:t>Biological Conservation</w:t>
      </w:r>
      <w:r>
        <w:t xml:space="preserve">, </w:t>
      </w:r>
      <w:r>
        <w:rPr>
          <w:i/>
        </w:rPr>
        <w:t>220</w:t>
      </w:r>
      <w:r>
        <w:t>(January), 245–253. http://doi.org/10.1016/j.biocon.2018.02.015</w:t>
      </w:r>
    </w:p>
    <w:p w14:paraId="39723555" w14:textId="77777777" w:rsidR="00245608" w:rsidRDefault="008C073A">
      <w:pPr>
        <w:widowControl w:val="0"/>
        <w:spacing w:after="0" w:line="240" w:lineRule="auto"/>
        <w:ind w:left="480" w:hanging="480"/>
        <w:pPrChange w:id="81" w:author="Putz,Francis E" w:date="2019-03-25T06:36:00Z">
          <w:pPr>
            <w:widowControl w:val="0"/>
            <w:spacing w:line="240" w:lineRule="auto"/>
            <w:ind w:left="480" w:hanging="480"/>
          </w:pPr>
        </w:pPrChange>
      </w:pPr>
      <w:r>
        <w:t xml:space="preserve">Tritsch, I., Sist, P., Narvaes, I. da S., Mazzei, L., Blanc, L., </w:t>
      </w:r>
      <w:proofErr w:type="spellStart"/>
      <w:r>
        <w:t>Bourgoin</w:t>
      </w:r>
      <w:proofErr w:type="spellEnd"/>
      <w:r>
        <w:t>, C</w:t>
      </w:r>
      <w:proofErr w:type="gramStart"/>
      <w:r>
        <w:t>., …</w:t>
      </w:r>
      <w:proofErr w:type="gramEnd"/>
      <w:r>
        <w:t xml:space="preserve"> Gond, V. (2016). Multiple patterns of forest disturbance and logging shape forest landscapes in </w:t>
      </w:r>
      <w:proofErr w:type="spellStart"/>
      <w:r>
        <w:t>Paragominas</w:t>
      </w:r>
      <w:proofErr w:type="spellEnd"/>
      <w:r>
        <w:t xml:space="preserve">, Brazil. </w:t>
      </w:r>
      <w:r>
        <w:rPr>
          <w:i/>
        </w:rPr>
        <w:t>Forests</w:t>
      </w:r>
      <w:r>
        <w:t xml:space="preserve">, </w:t>
      </w:r>
      <w:r>
        <w:rPr>
          <w:i/>
        </w:rPr>
        <w:t>7</w:t>
      </w:r>
      <w:r>
        <w:t>(12). http://doi.org/10.3390/f7120315</w:t>
      </w:r>
    </w:p>
    <w:p w14:paraId="6D74BF24" w14:textId="77777777" w:rsidR="00245608" w:rsidRDefault="008C073A">
      <w:pPr>
        <w:widowControl w:val="0"/>
        <w:spacing w:after="0" w:line="240" w:lineRule="auto"/>
        <w:ind w:left="480" w:hanging="480"/>
        <w:pPrChange w:id="82" w:author="Putz,Francis E" w:date="2019-03-25T06:36:00Z">
          <w:pPr>
            <w:widowControl w:val="0"/>
            <w:spacing w:line="240" w:lineRule="auto"/>
            <w:ind w:left="480" w:hanging="480"/>
          </w:pPr>
        </w:pPrChange>
      </w:pPr>
      <w:r>
        <w:t>UNEP-WCMC, &amp; IUCN. (2016). Protected Planet: The World Database on Protected Areas (WDPA). Retrieved March 21, 2016, from https://protectedplanet.net/c/world-database-on-protected-areas</w:t>
      </w:r>
    </w:p>
    <w:p w14:paraId="32D5A9F0" w14:textId="77777777" w:rsidR="00245608" w:rsidRPr="00B45796" w:rsidRDefault="008C073A">
      <w:pPr>
        <w:widowControl w:val="0"/>
        <w:spacing w:after="0" w:line="240" w:lineRule="auto"/>
        <w:ind w:left="480" w:hanging="480"/>
        <w:rPr>
          <w:lang w:val="pt-BR"/>
        </w:rPr>
        <w:pPrChange w:id="83" w:author="Putz,Francis E" w:date="2019-03-25T06:36:00Z">
          <w:pPr>
            <w:widowControl w:val="0"/>
            <w:spacing w:line="240" w:lineRule="auto"/>
            <w:ind w:left="480" w:hanging="480"/>
          </w:pPr>
        </w:pPrChange>
      </w:pPr>
      <w:r>
        <w:t xml:space="preserve">Van der </w:t>
      </w:r>
      <w:proofErr w:type="spellStart"/>
      <w:r>
        <w:t>Plas</w:t>
      </w:r>
      <w:proofErr w:type="spellEnd"/>
      <w:r>
        <w:t xml:space="preserve">, F., </w:t>
      </w:r>
      <w:proofErr w:type="spellStart"/>
      <w:r>
        <w:t>Ratcliffe</w:t>
      </w:r>
      <w:proofErr w:type="spellEnd"/>
      <w:r>
        <w:t xml:space="preserve">, S., Ruiz-Benito, P., Scherer-Lorenzen, M., </w:t>
      </w:r>
      <w:proofErr w:type="spellStart"/>
      <w:r>
        <w:t>Verheyen</w:t>
      </w:r>
      <w:proofErr w:type="spellEnd"/>
      <w:r>
        <w:t>, K., Wirth, C</w:t>
      </w:r>
      <w:proofErr w:type="gramStart"/>
      <w:r>
        <w:t>., …</w:t>
      </w:r>
      <w:proofErr w:type="gramEnd"/>
      <w:r>
        <w:t xml:space="preserve"> Allan, E. (2018). Continental mapping of forest ecosystem functions reveals a high but unrealised potential for forest </w:t>
      </w:r>
      <w:proofErr w:type="spellStart"/>
      <w:r>
        <w:t>multifunctionality</w:t>
      </w:r>
      <w:proofErr w:type="spellEnd"/>
      <w:r>
        <w:t xml:space="preserve">. </w:t>
      </w:r>
      <w:r w:rsidRPr="00B45796">
        <w:rPr>
          <w:i/>
          <w:lang w:val="pt-BR"/>
        </w:rPr>
        <w:t>Ecology Letters</w:t>
      </w:r>
      <w:r w:rsidRPr="00B45796">
        <w:rPr>
          <w:lang w:val="pt-BR"/>
        </w:rPr>
        <w:t xml:space="preserve">, </w:t>
      </w:r>
      <w:r w:rsidRPr="00B45796">
        <w:rPr>
          <w:i/>
          <w:lang w:val="pt-BR"/>
        </w:rPr>
        <w:t>21</w:t>
      </w:r>
      <w:r w:rsidRPr="00B45796">
        <w:rPr>
          <w:lang w:val="pt-BR"/>
        </w:rPr>
        <w:t>(1), 31–42. http://doi.org/10.1111/ele.12868</w:t>
      </w:r>
    </w:p>
    <w:p w14:paraId="49E5185B" w14:textId="77777777" w:rsidR="00245608" w:rsidRPr="00B45796" w:rsidRDefault="008C073A">
      <w:pPr>
        <w:widowControl w:val="0"/>
        <w:spacing w:after="0" w:line="240" w:lineRule="auto"/>
        <w:ind w:left="480" w:hanging="480"/>
        <w:rPr>
          <w:lang w:val="pt-BR"/>
        </w:rPr>
        <w:pPrChange w:id="84" w:author="Putz,Francis E" w:date="2019-03-25T06:36:00Z">
          <w:pPr>
            <w:widowControl w:val="0"/>
            <w:spacing w:line="240" w:lineRule="auto"/>
            <w:ind w:left="480" w:hanging="480"/>
          </w:pPr>
        </w:pPrChange>
      </w:pPr>
      <w:r w:rsidRPr="00B45796">
        <w:rPr>
          <w:lang w:val="pt-BR"/>
        </w:rPr>
        <w:t xml:space="preserve">Verissimo, A., Souza Jr., C. M., Celentano, D., Salomão, R., Pereira, D., &amp; Balieiro, C. (2006). </w:t>
      </w:r>
      <w:r w:rsidRPr="00B45796">
        <w:rPr>
          <w:i/>
          <w:lang w:val="pt-BR"/>
        </w:rPr>
        <w:t>Areas para produção florestal manejada: detalhamento do macrozoneamento ecológico econômico do Estado do Pará</w:t>
      </w:r>
      <w:r w:rsidRPr="00B45796">
        <w:rPr>
          <w:lang w:val="pt-BR"/>
        </w:rPr>
        <w:t>.</w:t>
      </w:r>
    </w:p>
    <w:p w14:paraId="74E42F6D" w14:textId="77777777" w:rsidR="00245608" w:rsidRDefault="008C073A">
      <w:pPr>
        <w:widowControl w:val="0"/>
        <w:spacing w:after="0" w:line="240" w:lineRule="auto"/>
        <w:ind w:left="480" w:hanging="480"/>
        <w:pPrChange w:id="85" w:author="Putz,Francis E" w:date="2019-03-25T06:36:00Z">
          <w:pPr>
            <w:widowControl w:val="0"/>
            <w:spacing w:line="240" w:lineRule="auto"/>
            <w:ind w:left="480" w:hanging="480"/>
          </w:pPr>
        </w:pPrChange>
      </w:pPr>
      <w:r>
        <w:t xml:space="preserve">Watts, M. E., Ball, I. R., Stewart, R. S., Klein, C. J., Wilson, K., </w:t>
      </w:r>
      <w:proofErr w:type="spellStart"/>
      <w:r>
        <w:t>Steinback</w:t>
      </w:r>
      <w:proofErr w:type="spellEnd"/>
      <w:r>
        <w:t xml:space="preserve">, C., … </w:t>
      </w:r>
      <w:proofErr w:type="spellStart"/>
      <w:r>
        <w:t>Possingham</w:t>
      </w:r>
      <w:proofErr w:type="spellEnd"/>
      <w:r>
        <w:t xml:space="preserve">, H. P. (2009). </w:t>
      </w:r>
      <w:proofErr w:type="spellStart"/>
      <w:r>
        <w:t>Marxan</w:t>
      </w:r>
      <w:proofErr w:type="spellEnd"/>
      <w:r>
        <w:t xml:space="preserve"> with Zones: Software for optimal conservation based land- and sea-use zoning. </w:t>
      </w:r>
      <w:r>
        <w:rPr>
          <w:i/>
        </w:rPr>
        <w:t>Environmental Modelling and Software</w:t>
      </w:r>
      <w:r>
        <w:t xml:space="preserve">, </w:t>
      </w:r>
      <w:r>
        <w:rPr>
          <w:i/>
        </w:rPr>
        <w:t>24</w:t>
      </w:r>
      <w:r>
        <w:t>(12), 1513–1521. http://doi.org/10.1016/j.envsoft.2009.06.005</w:t>
      </w:r>
    </w:p>
    <w:p w14:paraId="70FC56AA" w14:textId="77777777" w:rsidR="00245608" w:rsidRDefault="008C073A">
      <w:pPr>
        <w:widowControl w:val="0"/>
        <w:spacing w:after="0" w:line="240" w:lineRule="auto"/>
        <w:ind w:left="480" w:hanging="480"/>
        <w:pPrChange w:id="86" w:author="Putz,Francis E" w:date="2019-03-25T06:36:00Z">
          <w:pPr>
            <w:widowControl w:val="0"/>
            <w:spacing w:line="240" w:lineRule="auto"/>
            <w:ind w:left="480" w:hanging="480"/>
          </w:pPr>
        </w:pPrChange>
      </w:pPr>
      <w:r>
        <w:t xml:space="preserve">West, T. a P., Vidal, E., &amp; Putz, F. E. (2014). Forest biomass recovery after conventional and reduced-impact logging in Amazonian Brazil. </w:t>
      </w:r>
      <w:r>
        <w:rPr>
          <w:i/>
        </w:rPr>
        <w:t>Forest Ecology and Management</w:t>
      </w:r>
      <w:r>
        <w:t xml:space="preserve">, </w:t>
      </w:r>
      <w:r>
        <w:rPr>
          <w:i/>
        </w:rPr>
        <w:t>314</w:t>
      </w:r>
      <w:r>
        <w:t>, 59–63. http://doi.org/10.1016/j.foreco.2013.11.022</w:t>
      </w:r>
    </w:p>
    <w:p w14:paraId="1B95B185" w14:textId="77777777" w:rsidR="00245608" w:rsidRDefault="008C073A">
      <w:pPr>
        <w:widowControl w:val="0"/>
        <w:spacing w:after="0" w:line="240" w:lineRule="auto"/>
        <w:ind w:left="480" w:hanging="480"/>
        <w:pPrChange w:id="87" w:author="Putz,Francis E" w:date="2019-03-25T06:36:00Z">
          <w:pPr>
            <w:widowControl w:val="0"/>
            <w:spacing w:line="240" w:lineRule="auto"/>
            <w:ind w:left="480" w:hanging="480"/>
          </w:pPr>
        </w:pPrChange>
      </w:pPr>
      <w:r>
        <w:t xml:space="preserve">Zarin, D. J., Schulze, M. D., Vidal, E., &amp; </w:t>
      </w:r>
      <w:proofErr w:type="spellStart"/>
      <w:r>
        <w:t>Lentini</w:t>
      </w:r>
      <w:proofErr w:type="spellEnd"/>
      <w:r>
        <w:t xml:space="preserve">, M. (2007). Beyond reaping the first harvest: Management objectives for timber production in the Brazilian Amazon. </w:t>
      </w:r>
      <w:r>
        <w:rPr>
          <w:i/>
        </w:rPr>
        <w:t>Conservation Biology</w:t>
      </w:r>
      <w:r>
        <w:t xml:space="preserve">, </w:t>
      </w:r>
      <w:r>
        <w:rPr>
          <w:i/>
        </w:rPr>
        <w:t>21</w:t>
      </w:r>
      <w:r>
        <w:t>(4), 916–925. http://doi.org/10.1111/j.1523-1739.2007.00670.x</w:t>
      </w:r>
    </w:p>
    <w:p w14:paraId="58C7F53C" w14:textId="1612C761" w:rsidR="00245608" w:rsidRDefault="008C073A">
      <w:pPr>
        <w:widowControl w:val="0"/>
        <w:spacing w:after="0" w:line="240" w:lineRule="auto"/>
        <w:ind w:left="480" w:hanging="480"/>
        <w:pPrChange w:id="88" w:author="Putz,Francis E" w:date="2019-03-25T06:36:00Z">
          <w:pPr>
            <w:widowControl w:val="0"/>
            <w:spacing w:line="240" w:lineRule="auto"/>
            <w:ind w:left="480" w:hanging="480"/>
          </w:pPr>
        </w:pPrChange>
      </w:pPr>
      <w:r>
        <w:t xml:space="preserve">Zimmerman, B. L., &amp; </w:t>
      </w:r>
      <w:proofErr w:type="spellStart"/>
      <w:r>
        <w:t>Kormos</w:t>
      </w:r>
      <w:proofErr w:type="spellEnd"/>
      <w:r>
        <w:t xml:space="preserve">, C. F. (2012). Prospects for </w:t>
      </w:r>
      <w:ins w:id="89" w:author="Putz,Francis E" w:date="2019-03-25T08:28:00Z">
        <w:r>
          <w:t>s</w:t>
        </w:r>
      </w:ins>
      <w:del w:id="90" w:author="Putz,Francis E" w:date="2019-03-25T08:28:00Z">
        <w:r w:rsidDel="008C073A">
          <w:delText>S</w:delText>
        </w:r>
      </w:del>
      <w:r>
        <w:t xml:space="preserve">ustainable </w:t>
      </w:r>
      <w:ins w:id="91" w:author="Putz,Francis E" w:date="2019-03-25T08:28:00Z">
        <w:r>
          <w:t>l</w:t>
        </w:r>
      </w:ins>
      <w:del w:id="92" w:author="Putz,Francis E" w:date="2019-03-25T08:28:00Z">
        <w:r w:rsidDel="008C073A">
          <w:delText>L</w:delText>
        </w:r>
      </w:del>
      <w:r>
        <w:t xml:space="preserve">ogging in </w:t>
      </w:r>
      <w:ins w:id="93" w:author="Putz,Francis E" w:date="2019-03-25T08:28:00Z">
        <w:r>
          <w:t>t</w:t>
        </w:r>
      </w:ins>
      <w:del w:id="94" w:author="Putz,Francis E" w:date="2019-03-25T08:28:00Z">
        <w:r w:rsidDel="008C073A">
          <w:delText>T</w:delText>
        </w:r>
      </w:del>
      <w:r>
        <w:t xml:space="preserve">ropical </w:t>
      </w:r>
      <w:ins w:id="95" w:author="Putz,Francis E" w:date="2019-03-25T08:28:00Z">
        <w:r>
          <w:t>f</w:t>
        </w:r>
      </w:ins>
      <w:del w:id="96" w:author="Putz,Francis E" w:date="2019-03-25T08:28:00Z">
        <w:r w:rsidDel="008C073A">
          <w:delText>F</w:delText>
        </w:r>
      </w:del>
      <w:r>
        <w:t xml:space="preserve">orests. </w:t>
      </w:r>
      <w:proofErr w:type="spellStart"/>
      <w:r>
        <w:rPr>
          <w:i/>
        </w:rPr>
        <w:t>BioScience</w:t>
      </w:r>
      <w:proofErr w:type="spellEnd"/>
      <w:r>
        <w:t xml:space="preserve">, </w:t>
      </w:r>
      <w:r>
        <w:rPr>
          <w:i/>
        </w:rPr>
        <w:t>62</w:t>
      </w:r>
      <w:r>
        <w:t>(5), 479–487. http://doi.org/10.1525/bio.2012.62.5.9</w:t>
      </w:r>
    </w:p>
    <w:p w14:paraId="0A17E84D" w14:textId="77777777" w:rsidR="00245608" w:rsidRDefault="00245608">
      <w:pPr>
        <w:spacing w:after="0"/>
        <w:pPrChange w:id="97" w:author="Putz,Francis E" w:date="2019-03-25T06:36:00Z">
          <w:pPr>
            <w:jc w:val="both"/>
          </w:pPr>
        </w:pPrChange>
      </w:pPr>
      <w:bookmarkStart w:id="98" w:name="_gjdgxs" w:colFirst="0" w:colLast="0"/>
      <w:bookmarkEnd w:id="98"/>
    </w:p>
    <w:sectPr w:rsidR="00245608">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éraldine Derroire" w:date="2019-03-20T23:40:00Z" w:initials="">
    <w:p w14:paraId="093EE584" w14:textId="77777777" w:rsidR="008C073A" w:rsidRDefault="008C073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did that because the method cannot handle negative costs?</w:t>
      </w:r>
    </w:p>
  </w:comment>
  <w:comment w:id="7" w:author="Géraldine Derroire" w:date="2019-03-20T23:44:00Z" w:initials="">
    <w:p w14:paraId="4CF7C049" w14:textId="77777777" w:rsidR="008C073A" w:rsidRDefault="008C073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Maybe you could explain why you considered these groups over others. I remember a debate on the FG side about this choice after your </w:t>
      </w:r>
      <w:proofErr w:type="spellStart"/>
      <w:r>
        <w:rPr>
          <w:rFonts w:ascii="Arial" w:eastAsia="Arial" w:hAnsi="Arial" w:cs="Arial"/>
          <w:color w:val="000000"/>
        </w:rPr>
        <w:t>defense</w:t>
      </w:r>
      <w:proofErr w:type="spellEnd"/>
      <w:r>
        <w:rPr>
          <w:rFonts w:ascii="Arial" w:eastAsia="Arial" w:hAnsi="Arial" w:cs="Arial"/>
          <w:color w:val="000000"/>
        </w:rPr>
        <w:t>. I imagine that the reason is at list partly because data on these groups are more available than other groups.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EE584" w15:done="0"/>
  <w15:commentEx w15:paraId="4CF7C0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72788"/>
    <w:multiLevelType w:val="multilevel"/>
    <w:tmpl w:val="7136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22638"/>
    <w:multiLevelType w:val="multilevel"/>
    <w:tmpl w:val="C17891B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1E2A1F"/>
    <w:multiLevelType w:val="hybridMultilevel"/>
    <w:tmpl w:val="78A6057A"/>
    <w:lvl w:ilvl="0" w:tplc="C14E4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tz,Francis E">
    <w15:presenceInfo w15:providerId="AD" w15:userId="S-1-5-21-1308237860-4193317556-336787646-63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08"/>
    <w:rsid w:val="00003B83"/>
    <w:rsid w:val="000B23CC"/>
    <w:rsid w:val="00107525"/>
    <w:rsid w:val="0012219C"/>
    <w:rsid w:val="00137108"/>
    <w:rsid w:val="001848CB"/>
    <w:rsid w:val="001B1825"/>
    <w:rsid w:val="001B2455"/>
    <w:rsid w:val="001B2673"/>
    <w:rsid w:val="00205156"/>
    <w:rsid w:val="00226E5F"/>
    <w:rsid w:val="00245608"/>
    <w:rsid w:val="003767AC"/>
    <w:rsid w:val="003A42F8"/>
    <w:rsid w:val="003D5A40"/>
    <w:rsid w:val="003D7204"/>
    <w:rsid w:val="003E14D6"/>
    <w:rsid w:val="00420E83"/>
    <w:rsid w:val="00435C38"/>
    <w:rsid w:val="00455C52"/>
    <w:rsid w:val="0048526E"/>
    <w:rsid w:val="004C7933"/>
    <w:rsid w:val="00511982"/>
    <w:rsid w:val="005322D1"/>
    <w:rsid w:val="00536AE6"/>
    <w:rsid w:val="005621E3"/>
    <w:rsid w:val="005F3857"/>
    <w:rsid w:val="0065024E"/>
    <w:rsid w:val="006B781C"/>
    <w:rsid w:val="00732C3F"/>
    <w:rsid w:val="007A318C"/>
    <w:rsid w:val="007D070A"/>
    <w:rsid w:val="007F1284"/>
    <w:rsid w:val="007F70FC"/>
    <w:rsid w:val="00826D4A"/>
    <w:rsid w:val="00874EAC"/>
    <w:rsid w:val="008C073A"/>
    <w:rsid w:val="008D389C"/>
    <w:rsid w:val="008E1576"/>
    <w:rsid w:val="0097529B"/>
    <w:rsid w:val="009D1E94"/>
    <w:rsid w:val="009D5BA8"/>
    <w:rsid w:val="00A556A8"/>
    <w:rsid w:val="00AB1448"/>
    <w:rsid w:val="00B16D3A"/>
    <w:rsid w:val="00B17315"/>
    <w:rsid w:val="00B25E26"/>
    <w:rsid w:val="00B43BF9"/>
    <w:rsid w:val="00B45796"/>
    <w:rsid w:val="00B57747"/>
    <w:rsid w:val="00B6438F"/>
    <w:rsid w:val="00B65F3C"/>
    <w:rsid w:val="00B83AC4"/>
    <w:rsid w:val="00BE1CBA"/>
    <w:rsid w:val="00C31E0B"/>
    <w:rsid w:val="00CE03A3"/>
    <w:rsid w:val="00D70A19"/>
    <w:rsid w:val="00DC498D"/>
    <w:rsid w:val="00DC6F2C"/>
    <w:rsid w:val="00DD3009"/>
    <w:rsid w:val="00E24F56"/>
    <w:rsid w:val="00E25718"/>
    <w:rsid w:val="00E50B7D"/>
    <w:rsid w:val="00E90522"/>
    <w:rsid w:val="00EC5441"/>
    <w:rsid w:val="00EC746F"/>
    <w:rsid w:val="00EE6530"/>
    <w:rsid w:val="00F46DBF"/>
    <w:rsid w:val="00F5538A"/>
    <w:rsid w:val="00F8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05F"/>
  <w15:docId w15:val="{E1D25693-D664-463D-BC82-7F9B3266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0"/>
      <w:outlineLvl w:val="0"/>
    </w:pPr>
    <w:rPr>
      <w:color w:val="2E75B5"/>
      <w:sz w:val="32"/>
      <w:szCs w:val="32"/>
    </w:rPr>
  </w:style>
  <w:style w:type="paragraph" w:styleId="Titre2">
    <w:name w:val="heading 2"/>
    <w:basedOn w:val="Normal"/>
    <w:next w:val="Normal"/>
    <w:pPr>
      <w:keepNext/>
      <w:keepLines/>
      <w:spacing w:before="40" w:after="0"/>
      <w:outlineLvl w:val="1"/>
    </w:pPr>
    <w:rPr>
      <w:color w:val="2E75B5"/>
      <w:sz w:val="26"/>
      <w:szCs w:val="26"/>
    </w:rPr>
  </w:style>
  <w:style w:type="paragraph" w:styleId="Titre3">
    <w:name w:val="heading 3"/>
    <w:basedOn w:val="Normal"/>
    <w:next w:val="Normal"/>
    <w:pPr>
      <w:keepNext/>
      <w:keepLines/>
      <w:spacing w:before="40" w:after="0"/>
      <w:outlineLvl w:val="2"/>
    </w:pPr>
    <w:rPr>
      <w:color w:val="1E4D78"/>
      <w:sz w:val="24"/>
      <w:szCs w:val="24"/>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E1C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1CBA"/>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12219C"/>
    <w:rPr>
      <w:b/>
      <w:bCs/>
    </w:rPr>
  </w:style>
  <w:style w:type="character" w:customStyle="1" w:styleId="ObjetducommentaireCar">
    <w:name w:val="Objet du commentaire Car"/>
    <w:basedOn w:val="CommentaireCar"/>
    <w:link w:val="Objetducommentaire"/>
    <w:uiPriority w:val="99"/>
    <w:semiHidden/>
    <w:rsid w:val="0012219C"/>
    <w:rPr>
      <w:b/>
      <w:bCs/>
      <w:sz w:val="20"/>
      <w:szCs w:val="20"/>
    </w:rPr>
  </w:style>
  <w:style w:type="character" w:styleId="Lienhypertexte">
    <w:name w:val="Hyperlink"/>
    <w:basedOn w:val="Policepardfaut"/>
    <w:uiPriority w:val="99"/>
    <w:unhideWhenUsed/>
    <w:rsid w:val="00B6438F"/>
    <w:rPr>
      <w:color w:val="0000FF" w:themeColor="hyperlink"/>
      <w:u w:val="single"/>
    </w:rPr>
  </w:style>
  <w:style w:type="character" w:styleId="Emphaseintense">
    <w:name w:val="Intense Emphasis"/>
    <w:basedOn w:val="Policepardfaut"/>
    <w:uiPriority w:val="21"/>
    <w:qFormat/>
    <w:rsid w:val="00DD3009"/>
    <w:rPr>
      <w:i/>
      <w:iCs/>
      <w:color w:val="4F81BD" w:themeColor="accent1"/>
    </w:rPr>
  </w:style>
  <w:style w:type="character" w:styleId="Rfrenceintense">
    <w:name w:val="Intense Reference"/>
    <w:basedOn w:val="Policepardfaut"/>
    <w:uiPriority w:val="32"/>
    <w:qFormat/>
    <w:rsid w:val="00DD3009"/>
    <w:rPr>
      <w:b/>
      <w:bCs/>
      <w:smallCaps/>
      <w:color w:val="4F81BD" w:themeColor="accent1"/>
      <w:spacing w:val="5"/>
    </w:rPr>
  </w:style>
  <w:style w:type="character" w:styleId="Rfrenceple">
    <w:name w:val="Subtle Reference"/>
    <w:basedOn w:val="Policepardfaut"/>
    <w:uiPriority w:val="31"/>
    <w:qFormat/>
    <w:rsid w:val="00DD3009"/>
    <w:rPr>
      <w:smallCaps/>
      <w:color w:val="5A5A5A" w:themeColor="text1" w:themeTint="A5"/>
    </w:rPr>
  </w:style>
  <w:style w:type="character" w:styleId="lev">
    <w:name w:val="Strong"/>
    <w:basedOn w:val="Policepardfaut"/>
    <w:uiPriority w:val="22"/>
    <w:qFormat/>
    <w:rsid w:val="00DD30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org/10.1016/j.tree.2014.07.0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3348-A9C3-4784-A05B-AEEA10B0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1</Pages>
  <Words>8620</Words>
  <Characters>47412</Characters>
  <Application>Microsoft Office Word</Application>
  <DocSecurity>0</DocSecurity>
  <Lines>395</Lines>
  <Paragraphs>111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Putz,Francis E</dc:creator>
  <cp:lastModifiedBy>Camille Piponiot</cp:lastModifiedBy>
  <cp:revision>14</cp:revision>
  <dcterms:created xsi:type="dcterms:W3CDTF">2019-03-25T14:44:00Z</dcterms:created>
  <dcterms:modified xsi:type="dcterms:W3CDTF">2019-04-17T15:50:00Z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